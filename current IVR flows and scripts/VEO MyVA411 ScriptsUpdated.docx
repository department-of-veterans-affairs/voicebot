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18F13" w14:textId="57085EFC" w:rsidR="003B35E7" w:rsidRPr="003B35E7" w:rsidRDefault="002B6F55" w:rsidP="003B35E7">
      <w:pPr>
        <w:pStyle w:val="Heading2"/>
      </w:pPr>
      <w:r>
        <w:t>My VA 411</w:t>
      </w:r>
      <w:r w:rsidR="00D61C2C">
        <w:t xml:space="preserve"> </w:t>
      </w:r>
      <w:r w:rsidR="00194282">
        <w:t>Scripts</w:t>
      </w:r>
      <w:r w:rsidR="003B35E7">
        <w:t xml:space="preserve"> – </w:t>
      </w:r>
      <w:r w:rsidR="00350DBA">
        <w:t>July Vaccine Update</w:t>
      </w:r>
    </w:p>
    <w:tbl>
      <w:tblPr>
        <w:tblStyle w:val="TableGrid"/>
        <w:tblW w:w="10885" w:type="dxa"/>
        <w:tblLook w:val="04A0" w:firstRow="1" w:lastRow="0" w:firstColumn="1" w:lastColumn="0" w:noHBand="0" w:noVBand="1"/>
      </w:tblPr>
      <w:tblGrid>
        <w:gridCol w:w="2425"/>
        <w:gridCol w:w="5040"/>
        <w:gridCol w:w="3420"/>
      </w:tblGrid>
      <w:tr w:rsidR="001A142D" w:rsidRPr="00940A47" w14:paraId="605208C8" w14:textId="77777777" w:rsidTr="161343B9">
        <w:tc>
          <w:tcPr>
            <w:tcW w:w="2425" w:type="dxa"/>
          </w:tcPr>
          <w:p w14:paraId="4C9C47EA" w14:textId="65A12071" w:rsidR="001A142D" w:rsidRPr="00940A47" w:rsidRDefault="001A142D" w:rsidP="00FE73C4">
            <w:pPr>
              <w:pStyle w:val="Heading3"/>
              <w:outlineLvl w:val="2"/>
            </w:pPr>
            <w:r>
              <w:t>Script Title</w:t>
            </w:r>
          </w:p>
        </w:tc>
        <w:tc>
          <w:tcPr>
            <w:tcW w:w="5040" w:type="dxa"/>
          </w:tcPr>
          <w:p w14:paraId="227FC49C" w14:textId="7A16EAFF" w:rsidR="001A142D" w:rsidRPr="00940A47" w:rsidRDefault="001A142D" w:rsidP="00FE73C4">
            <w:pPr>
              <w:pStyle w:val="Heading3"/>
              <w:outlineLvl w:val="2"/>
            </w:pPr>
            <w:r>
              <w:t>Script</w:t>
            </w:r>
          </w:p>
        </w:tc>
        <w:tc>
          <w:tcPr>
            <w:tcW w:w="3420" w:type="dxa"/>
          </w:tcPr>
          <w:p w14:paraId="1AA65E07" w14:textId="131989DC" w:rsidR="001A142D" w:rsidRPr="00940A47" w:rsidRDefault="001A142D" w:rsidP="00FE73C4">
            <w:pPr>
              <w:pStyle w:val="Heading3"/>
              <w:outlineLvl w:val="2"/>
            </w:pPr>
            <w:r>
              <w:t>Notes</w:t>
            </w:r>
          </w:p>
        </w:tc>
      </w:tr>
      <w:tr w:rsidR="0014252B" w:rsidRPr="0014252B" w14:paraId="74F2E1E7" w14:textId="77777777" w:rsidTr="161343B9">
        <w:trPr>
          <w:trHeight w:val="548"/>
        </w:trPr>
        <w:tc>
          <w:tcPr>
            <w:tcW w:w="2425" w:type="dxa"/>
          </w:tcPr>
          <w:p w14:paraId="14CE46B8" w14:textId="1FB3C039" w:rsidR="0014252B" w:rsidRPr="0014252B" w:rsidRDefault="00AB56EA" w:rsidP="00FE73C4">
            <w:pPr>
              <w:rPr>
                <w:rFonts w:ascii="Calibri" w:hAnsi="Calibri" w:cs="Calibri"/>
                <w:b/>
                <w:color w:val="000000" w:themeColor="text1"/>
                <w:sz w:val="22"/>
                <w:szCs w:val="22"/>
              </w:rPr>
            </w:pPr>
            <w:r w:rsidRPr="00AB56EA">
              <w:t>Welcome Message</w:t>
            </w:r>
          </w:p>
        </w:tc>
        <w:tc>
          <w:tcPr>
            <w:tcW w:w="5040" w:type="dxa"/>
          </w:tcPr>
          <w:p w14:paraId="694E2708" w14:textId="77777777" w:rsidR="00AB56EA" w:rsidRDefault="00AB56EA" w:rsidP="00FE73C4">
            <w:r>
              <w:t>"Welcome to the Department of Veteran Affairs.</w:t>
            </w:r>
          </w:p>
          <w:p w14:paraId="763C5963" w14:textId="77777777" w:rsidR="00AB56EA" w:rsidRDefault="00AB56EA" w:rsidP="00FE73C4">
            <w:r>
              <w:t>If you are having thoughts of suicide, press 7 now to be connected to the Veterans Crisis Line.</w:t>
            </w:r>
          </w:p>
          <w:p w14:paraId="0E917A06" w14:textId="27080178" w:rsidR="00CE4176" w:rsidRPr="00AB56EA" w:rsidRDefault="00AB56EA" w:rsidP="5351D8A1">
            <w:pPr>
              <w:rPr>
                <w:ins w:id="0" w:author="Seghers, Corbin M. (Voyage Advisory)" w:date="2022-08-12T22:16:00Z"/>
              </w:rPr>
            </w:pPr>
            <w:r>
              <w:t>To be connected to the Veteran Homeless Helpline, Press 6 now”</w:t>
            </w:r>
          </w:p>
          <w:p w14:paraId="487BC195" w14:textId="01F4DA16" w:rsidR="00CE4176" w:rsidRPr="00AB56EA" w:rsidRDefault="161343B9" w:rsidP="161343B9">
            <w:ins w:id="1" w:author="Seghers, Corbin M. (Voyage Advisory)" w:date="2022-08-12T22:16:00Z">
              <w:r w:rsidRPr="161343B9">
                <w:t>To be transferred to the PACT Act main menu, press 8</w:t>
              </w:r>
            </w:ins>
          </w:p>
        </w:tc>
        <w:tc>
          <w:tcPr>
            <w:tcW w:w="3420" w:type="dxa"/>
          </w:tcPr>
          <w:p w14:paraId="4EBE4892" w14:textId="6EFDA654" w:rsidR="0014252B" w:rsidRPr="0014252B" w:rsidRDefault="0014252B" w:rsidP="00FE73C4"/>
        </w:tc>
      </w:tr>
      <w:tr w:rsidR="00AB56EA" w:rsidRPr="0014252B" w14:paraId="186506B9" w14:textId="77777777" w:rsidTr="161343B9">
        <w:trPr>
          <w:trHeight w:val="548"/>
        </w:trPr>
        <w:tc>
          <w:tcPr>
            <w:tcW w:w="2425" w:type="dxa"/>
          </w:tcPr>
          <w:p w14:paraId="09A972E1" w14:textId="5A9D0484" w:rsidR="00AB56EA" w:rsidRPr="00AB56EA" w:rsidRDefault="007D6953" w:rsidP="00FE73C4">
            <w:r w:rsidRPr="007D6953">
              <w:t>VCL Transfer</w:t>
            </w:r>
          </w:p>
        </w:tc>
        <w:tc>
          <w:tcPr>
            <w:tcW w:w="5040" w:type="dxa"/>
          </w:tcPr>
          <w:p w14:paraId="44A8DE5B" w14:textId="6C64871E" w:rsidR="00AB56EA" w:rsidRDefault="007D6953" w:rsidP="00FE73C4">
            <w:r w:rsidRPr="007D6953">
              <w:t>"You are going to be transferred to the Veterans Crisis Line. If this is an error, press STAR now to go to the main menu."</w:t>
            </w:r>
          </w:p>
        </w:tc>
        <w:tc>
          <w:tcPr>
            <w:tcW w:w="3420" w:type="dxa"/>
          </w:tcPr>
          <w:p w14:paraId="1D6720E1" w14:textId="77777777" w:rsidR="00AB56EA" w:rsidRPr="0014252B" w:rsidRDefault="00AB56EA" w:rsidP="00FE73C4"/>
        </w:tc>
      </w:tr>
      <w:tr w:rsidR="004E4719" w:rsidRPr="0014252B" w14:paraId="4CD78571" w14:textId="77777777" w:rsidTr="161343B9">
        <w:trPr>
          <w:trHeight w:val="548"/>
        </w:trPr>
        <w:tc>
          <w:tcPr>
            <w:tcW w:w="2425" w:type="dxa"/>
          </w:tcPr>
          <w:p w14:paraId="51DECEA4" w14:textId="71C04327" w:rsidR="004E4719" w:rsidRPr="00600C48" w:rsidRDefault="004E4719" w:rsidP="00FE73C4">
            <w:r w:rsidRPr="004E4719">
              <w:t>NCCHV Transfer</w:t>
            </w:r>
          </w:p>
        </w:tc>
        <w:tc>
          <w:tcPr>
            <w:tcW w:w="5040" w:type="dxa"/>
          </w:tcPr>
          <w:p w14:paraId="6BAA4058" w14:textId="45B1C05C" w:rsidR="004E4719" w:rsidRPr="00825C7E" w:rsidRDefault="004E4719" w:rsidP="00FE73C4">
            <w:r w:rsidRPr="004E4719">
              <w:t>"You are going to be transferred to the National Call Center for Homeless Veterans.  If this is an error, press STAR now to go to the main menu."</w:t>
            </w:r>
          </w:p>
        </w:tc>
        <w:tc>
          <w:tcPr>
            <w:tcW w:w="3420" w:type="dxa"/>
          </w:tcPr>
          <w:p w14:paraId="7D7356D8" w14:textId="77777777" w:rsidR="004E4719" w:rsidRPr="0014252B" w:rsidRDefault="004E4719" w:rsidP="00FE73C4"/>
        </w:tc>
      </w:tr>
      <w:tr w:rsidR="161343B9" w14:paraId="4A9722ED" w14:textId="77777777" w:rsidTr="161343B9">
        <w:trPr>
          <w:trHeight w:val="548"/>
          <w:ins w:id="2" w:author="Seghers, Corbin M. (Voyage Advisory)" w:date="2022-08-12T22:15:00Z"/>
        </w:trPr>
        <w:tc>
          <w:tcPr>
            <w:tcW w:w="2425" w:type="dxa"/>
          </w:tcPr>
          <w:p w14:paraId="4F01B91A" w14:textId="7706FEBE" w:rsidR="161343B9" w:rsidRDefault="161343B9" w:rsidP="161343B9">
            <w:ins w:id="3" w:author="Seghers, Corbin M. (Voyage Advisory)" w:date="2022-08-12T22:16:00Z">
              <w:r w:rsidRPr="161343B9">
                <w:t>PACT Act Transfer</w:t>
              </w:r>
            </w:ins>
          </w:p>
        </w:tc>
        <w:tc>
          <w:tcPr>
            <w:tcW w:w="5040" w:type="dxa"/>
          </w:tcPr>
          <w:p w14:paraId="68873411" w14:textId="55A48142" w:rsidR="161343B9" w:rsidRDefault="161343B9" w:rsidP="161343B9">
            <w:ins w:id="4" w:author="Seghers, Corbin M. (Voyage Advisory)" w:date="2022-08-12T22:16:00Z">
              <w:r w:rsidRPr="161343B9">
                <w:t>You are going to be transferred to the PACT Act main menu. If this is an error, press S</w:t>
              </w:r>
            </w:ins>
            <w:ins w:id="5" w:author="Seghers, Corbin M. (Voyage Advisory)" w:date="2022-08-12T22:17:00Z">
              <w:r w:rsidRPr="161343B9">
                <w:t>tar now to go to the main menu</w:t>
              </w:r>
            </w:ins>
          </w:p>
        </w:tc>
        <w:tc>
          <w:tcPr>
            <w:tcW w:w="3420" w:type="dxa"/>
          </w:tcPr>
          <w:p w14:paraId="195612C4" w14:textId="43E3363E" w:rsidR="161343B9" w:rsidRDefault="161343B9" w:rsidP="161343B9"/>
        </w:tc>
      </w:tr>
      <w:tr w:rsidR="00636BBC" w:rsidRPr="0014252B" w14:paraId="58EFD0E7" w14:textId="77777777" w:rsidTr="161343B9">
        <w:trPr>
          <w:trHeight w:val="548"/>
        </w:trPr>
        <w:tc>
          <w:tcPr>
            <w:tcW w:w="2425" w:type="dxa"/>
          </w:tcPr>
          <w:p w14:paraId="66E1381E" w14:textId="4A131847" w:rsidR="00636BBC" w:rsidRPr="004E4719" w:rsidRDefault="00881297" w:rsidP="00FE73C4">
            <w:r>
              <w:t>Transfer Message</w:t>
            </w:r>
          </w:p>
        </w:tc>
        <w:tc>
          <w:tcPr>
            <w:tcW w:w="5040" w:type="dxa"/>
          </w:tcPr>
          <w:p w14:paraId="6932C21E" w14:textId="13A63517" w:rsidR="00636BBC" w:rsidRPr="004E4719" w:rsidRDefault="00636BBC" w:rsidP="00FE73C4">
            <w:r w:rsidRPr="00825C7E">
              <w:t>"Please remain on the line while we transfer your call. You may experience a few moments of silence during this time."</w:t>
            </w:r>
          </w:p>
        </w:tc>
        <w:tc>
          <w:tcPr>
            <w:tcW w:w="3420" w:type="dxa"/>
          </w:tcPr>
          <w:p w14:paraId="5B4DF654" w14:textId="77777777" w:rsidR="00636BBC" w:rsidRPr="0014252B" w:rsidRDefault="00636BBC" w:rsidP="00FE73C4"/>
        </w:tc>
      </w:tr>
      <w:tr w:rsidR="003F05B7" w:rsidRPr="0014252B" w14:paraId="364E589F" w14:textId="77777777" w:rsidTr="161343B9">
        <w:trPr>
          <w:trHeight w:val="548"/>
        </w:trPr>
        <w:tc>
          <w:tcPr>
            <w:tcW w:w="2425" w:type="dxa"/>
          </w:tcPr>
          <w:p w14:paraId="4A9A34C6" w14:textId="347BAE9D" w:rsidR="003F05B7" w:rsidRPr="00825C7E" w:rsidRDefault="007517EA" w:rsidP="00FE73C4">
            <w:r>
              <w:t>Announcement Message</w:t>
            </w:r>
          </w:p>
        </w:tc>
        <w:tc>
          <w:tcPr>
            <w:tcW w:w="5040" w:type="dxa"/>
          </w:tcPr>
          <w:p w14:paraId="69A78F10" w14:textId="7B6ABD2D" w:rsidR="003F05B7" w:rsidRPr="00EF664B" w:rsidRDefault="003F05B7" w:rsidP="5351D8A1">
            <w:pPr>
              <w:widowControl w:val="0"/>
              <w:suppressLineNumbers/>
              <w:suppressAutoHyphens/>
            </w:pPr>
          </w:p>
          <w:p w14:paraId="51130C65" w14:textId="77814A3B" w:rsidR="003F05B7" w:rsidRPr="00EF664B" w:rsidRDefault="161343B9" w:rsidP="161343B9">
            <w:pPr>
              <w:widowControl w:val="0"/>
              <w:suppressLineNumbers/>
              <w:suppressAutoHyphens/>
              <w:spacing w:line="257" w:lineRule="auto"/>
            </w:pPr>
            <w:r w:rsidRPr="161343B9">
              <w:t xml:space="preserve">Starting May 23 VA will use the terms low, medium and high to describe COVID 19 community </w:t>
            </w:r>
            <w:proofErr w:type="spellStart"/>
            <w:r w:rsidRPr="161343B9">
              <w:t>transmition</w:t>
            </w:r>
            <w:proofErr w:type="spellEnd"/>
            <w:r w:rsidRPr="161343B9">
              <w:t xml:space="preserve"> levels. check your local facilities website to safely prepare for your appointment including masking screening and visitor rules.</w:t>
            </w:r>
            <w:ins w:id="6" w:author="Seghers, Corbin M. (Voyage Advisory)" w:date="2022-05-10T15:29:00Z">
              <w:r w:rsidR="003F05B7">
                <w:fldChar w:fldCharType="begin"/>
              </w:r>
              <w:r w:rsidR="003F05B7">
                <w:instrText xml:space="preserve">HYPERLINK "https://www.va.gov/find-locations" </w:instrText>
              </w:r>
              <w:r w:rsidR="00F71EFB">
                <w:fldChar w:fldCharType="separate"/>
              </w:r>
            </w:ins>
            <w:r w:rsidR="003F05B7">
              <w:fldChar w:fldCharType="end"/>
            </w:r>
          </w:p>
          <w:p w14:paraId="18E77ADB" w14:textId="054DC27F" w:rsidR="003F05B7" w:rsidRPr="00EF664B" w:rsidRDefault="003F05B7" w:rsidP="5E93EA31">
            <w:pPr>
              <w:widowControl w:val="0"/>
              <w:suppressLineNumbers/>
              <w:suppressAutoHyphens/>
            </w:pPr>
          </w:p>
        </w:tc>
        <w:tc>
          <w:tcPr>
            <w:tcW w:w="3420" w:type="dxa"/>
          </w:tcPr>
          <w:p w14:paraId="0360DEC2" w14:textId="5A22D74E" w:rsidR="003F05B7" w:rsidRPr="00C549CC" w:rsidRDefault="003F05B7" w:rsidP="161343B9">
            <w:pPr>
              <w:rPr>
                <w:rPrChange w:id="7" w:author="Seghers, Corbin M. (Voyage Advisory)" w:date="2021-10-21T17:40:00Z">
                  <w:rPr>
                    <w:highlight w:val="yellow"/>
                  </w:rPr>
                </w:rPrChange>
              </w:rPr>
            </w:pPr>
          </w:p>
        </w:tc>
      </w:tr>
      <w:tr w:rsidR="00D040B1" w:rsidRPr="0014252B" w14:paraId="7A621476" w14:textId="77777777" w:rsidTr="161343B9">
        <w:trPr>
          <w:trHeight w:val="548"/>
        </w:trPr>
        <w:tc>
          <w:tcPr>
            <w:tcW w:w="2425" w:type="dxa"/>
          </w:tcPr>
          <w:p w14:paraId="2BD610FD" w14:textId="2C7873E8" w:rsidR="00D040B1" w:rsidRPr="00825C7E" w:rsidRDefault="007517EA" w:rsidP="00FE73C4">
            <w:r>
              <w:t>Announcement Menu</w:t>
            </w:r>
          </w:p>
        </w:tc>
        <w:tc>
          <w:tcPr>
            <w:tcW w:w="5040" w:type="dxa"/>
          </w:tcPr>
          <w:p w14:paraId="4E568D01" w14:textId="1EEE30D8" w:rsidR="00D040B1" w:rsidRPr="00EF664B" w:rsidRDefault="1D62EEB7">
            <w:r w:rsidRPr="723A9909">
              <w:t>Press 3, to connect with a VA medical center near you</w:t>
            </w:r>
          </w:p>
        </w:tc>
        <w:tc>
          <w:tcPr>
            <w:tcW w:w="3420" w:type="dxa"/>
          </w:tcPr>
          <w:p w14:paraId="696C4A0F" w14:textId="3CEC5B36" w:rsidR="00D040B1" w:rsidRDefault="00D040B1" w:rsidP="369BC071"/>
        </w:tc>
      </w:tr>
      <w:tr w:rsidR="00636BBC" w:rsidRPr="0014252B" w14:paraId="27BDA4B1" w14:textId="77777777" w:rsidTr="161343B9">
        <w:trPr>
          <w:trHeight w:val="548"/>
        </w:trPr>
        <w:tc>
          <w:tcPr>
            <w:tcW w:w="2425" w:type="dxa"/>
          </w:tcPr>
          <w:p w14:paraId="4DBB2612" w14:textId="07338855" w:rsidR="00636BBC" w:rsidRPr="00600C48" w:rsidRDefault="00636BBC" w:rsidP="00FE73C4">
            <w:proofErr w:type="spellStart"/>
            <w:r w:rsidRPr="00825C7E">
              <w:t>MyVA</w:t>
            </w:r>
            <w:proofErr w:type="spellEnd"/>
            <w:r w:rsidRPr="00825C7E">
              <w:t xml:space="preserve"> 411 Main Menu</w:t>
            </w:r>
          </w:p>
        </w:tc>
        <w:tc>
          <w:tcPr>
            <w:tcW w:w="5040" w:type="dxa"/>
          </w:tcPr>
          <w:p w14:paraId="1FB059EE" w14:textId="45086EED" w:rsidR="00636BBC" w:rsidRPr="00825C7E" w:rsidRDefault="00636BBC" w:rsidP="00FE73C4">
            <w:del w:id="8" w:author="Seghers, Corbin M. (Voyage Advisory)" w:date="2022-08-12T22:15:00Z">
              <w:r w:rsidDel="00636BBC">
                <w:delText xml:space="preserve">"Press 8 for information on COVID 19 vaccinations, and answers to your frequently asked questions about the COVID 19 virus. </w:delText>
              </w:r>
            </w:del>
            <w:r>
              <w:t xml:space="preserve">For Mission Act general inquires, community healthcare, or urgent care information, please press 1. For issues around healthcare eligibility, enrollment, or payments related to healthcare, press 2. If you are already enrolled in VA healthcare, and want to connect to your local VA medical center, press 3. For questions related to burial benefits, payments, scheduling, or cemeteries, press 4. For </w:t>
            </w:r>
            <w:proofErr w:type="spellStart"/>
            <w:r>
              <w:t>non healthcare</w:t>
            </w:r>
            <w:proofErr w:type="spellEnd"/>
            <w:r>
              <w:t xml:space="preserve"> benefits, such as disability, compensation, education, insurance, home loan programs, or to inquire about a debt, press 5. </w:t>
            </w:r>
            <w:ins w:id="9" w:author="Seghers, Corbin M. (Voyage Advisory)" w:date="2022-08-15T11:22:00Z">
              <w:r w:rsidR="00A269A5" w:rsidRPr="00C95B18">
                <w:t>To submit a compliment about your VA benefits or services, obtain information about the Deborah Sampson Act, or get assistance with an issue you haven't been able to resolve, please press 9</w:t>
              </w:r>
              <w:r w:rsidR="00A269A5">
                <w:t xml:space="preserve">. </w:t>
              </w:r>
            </w:ins>
            <w:ins w:id="10" w:author="Seghers, Corbin M. (Voyage Advisory)" w:date="2022-08-12T22:31:00Z">
              <w:r>
                <w:t xml:space="preserve"> </w:t>
              </w:r>
            </w:ins>
            <w:r>
              <w:t xml:space="preserve">If </w:t>
            </w:r>
            <w:proofErr w:type="spellStart"/>
            <w:r>
              <w:t>your</w:t>
            </w:r>
            <w:proofErr w:type="spellEnd"/>
            <w:r>
              <w:t xml:space="preserve"> unsure what option will serve your needs, press 0 and we will be happy to assist you. At any time during this call you may press star to return to the main menu or press pound to hear the current options again."</w:t>
            </w:r>
          </w:p>
        </w:tc>
        <w:tc>
          <w:tcPr>
            <w:tcW w:w="3420" w:type="dxa"/>
          </w:tcPr>
          <w:p w14:paraId="4B76CDB0" w14:textId="1D56B67A" w:rsidR="00636BBC" w:rsidRPr="0014252B" w:rsidRDefault="00C549CC" w:rsidP="00FE73C4">
            <w:r w:rsidRPr="00C549CC">
              <w:t>Call ended after any combination of three failed attempt.</w:t>
            </w:r>
          </w:p>
        </w:tc>
      </w:tr>
      <w:tr w:rsidR="00636BBC" w:rsidRPr="0014252B" w14:paraId="69823401" w14:textId="77777777" w:rsidTr="161343B9">
        <w:trPr>
          <w:trHeight w:val="548"/>
        </w:trPr>
        <w:tc>
          <w:tcPr>
            <w:tcW w:w="2425" w:type="dxa"/>
          </w:tcPr>
          <w:p w14:paraId="080DC5FA" w14:textId="511C427F" w:rsidR="00636BBC" w:rsidRPr="00825C7E" w:rsidRDefault="00546E2B" w:rsidP="00FE73C4">
            <w:r w:rsidRPr="00546E2B">
              <w:t>VBA Options Menu</w:t>
            </w:r>
          </w:p>
        </w:tc>
        <w:tc>
          <w:tcPr>
            <w:tcW w:w="5040" w:type="dxa"/>
          </w:tcPr>
          <w:p w14:paraId="1370CA0F" w14:textId="36052D8B" w:rsidR="00636BBC" w:rsidRPr="00825C7E" w:rsidRDefault="00546E2B" w:rsidP="00FE73C4">
            <w:r w:rsidRPr="00546E2B">
              <w:t>"We will connect your call to a VA representative, but please select one of the following to help us direct your call to the proper team.  For questions related to disability compensation, pension, or general questions, press 1.  For questions about education benefits, press 2.  For questions about home loan programs, press 3.  For questions related to VA life insurance programs, press 4.  For questions related to VBA over payment, including information on debt balance, or repayment of compensation, pension, or education debts, please press 5.  If you are unsure which option to select, press 0."</w:t>
            </w:r>
          </w:p>
        </w:tc>
        <w:tc>
          <w:tcPr>
            <w:tcW w:w="3420" w:type="dxa"/>
          </w:tcPr>
          <w:p w14:paraId="52AD45D3" w14:textId="77777777" w:rsidR="00636BBC" w:rsidRDefault="006812E6" w:rsidP="00FE73C4">
            <w:r w:rsidRPr="006812E6">
              <w:t xml:space="preserve">If call centers are closed, goes to </w:t>
            </w:r>
            <w:proofErr w:type="spellStart"/>
            <w:r w:rsidRPr="006812E6">
              <w:t>after hours</w:t>
            </w:r>
            <w:proofErr w:type="spellEnd"/>
            <w:r w:rsidRPr="006812E6">
              <w:t xml:space="preserve"> message or all queues except Insurance, which goes to voice mail.</w:t>
            </w:r>
          </w:p>
          <w:p w14:paraId="2EA1E26B" w14:textId="77777777" w:rsidR="001E4507" w:rsidRDefault="001E4507" w:rsidP="00FE73C4"/>
          <w:p w14:paraId="69046ACD" w14:textId="01675940" w:rsidR="001E4507" w:rsidRPr="0014252B" w:rsidRDefault="001E4507" w:rsidP="00FE73C4">
            <w:r>
              <w:t xml:space="preserve">No entry or invalid entry </w:t>
            </w:r>
            <w:r w:rsidR="004C07B7">
              <w:t>go to NCC General Skills Queue</w:t>
            </w:r>
          </w:p>
        </w:tc>
      </w:tr>
      <w:tr w:rsidR="00DE0B71" w:rsidRPr="0014252B" w14:paraId="158A0EFD" w14:textId="77777777" w:rsidTr="161343B9">
        <w:trPr>
          <w:trHeight w:val="548"/>
        </w:trPr>
        <w:tc>
          <w:tcPr>
            <w:tcW w:w="2425" w:type="dxa"/>
          </w:tcPr>
          <w:p w14:paraId="07B0A828" w14:textId="2C55904B" w:rsidR="00DE0B71" w:rsidRPr="00546E2B" w:rsidRDefault="00DE0B71" w:rsidP="00FE73C4">
            <w:r>
              <w:lastRenderedPageBreak/>
              <w:t>NCA Options</w:t>
            </w:r>
          </w:p>
        </w:tc>
        <w:tc>
          <w:tcPr>
            <w:tcW w:w="5040" w:type="dxa"/>
          </w:tcPr>
          <w:p w14:paraId="1F2FB00B" w14:textId="22B32009" w:rsidR="00DE0B71" w:rsidRPr="00546E2B" w:rsidRDefault="00DE0B71" w:rsidP="00FE73C4">
            <w:r w:rsidRPr="00DE0B71">
              <w:t>"For burial benefits and payments, press 1.  For eligibility determination for burial in a national cemetery, press 2.  For headstones, markers, or medallions at a private cemetery, press 3.  Or press star to return to the main menu."</w:t>
            </w:r>
          </w:p>
        </w:tc>
        <w:tc>
          <w:tcPr>
            <w:tcW w:w="3420" w:type="dxa"/>
          </w:tcPr>
          <w:p w14:paraId="0381619A" w14:textId="01AB4BBE" w:rsidR="00DE0B71" w:rsidRPr="006812E6" w:rsidRDefault="001E4507" w:rsidP="00FE73C4">
            <w:r w:rsidRPr="001E4507">
              <w:t>Unlimited number of no entry or invalid entry allowed.</w:t>
            </w:r>
          </w:p>
        </w:tc>
      </w:tr>
      <w:tr w:rsidR="161343B9" w14:paraId="7F7FBC20" w14:textId="77777777" w:rsidTr="161343B9">
        <w:trPr>
          <w:trHeight w:val="548"/>
          <w:ins w:id="11" w:author="Seghers, Corbin M. (Voyage Advisory)" w:date="2022-08-12T22:32:00Z"/>
        </w:trPr>
        <w:tc>
          <w:tcPr>
            <w:tcW w:w="2425" w:type="dxa"/>
          </w:tcPr>
          <w:p w14:paraId="0C709920" w14:textId="321C691B" w:rsidR="161343B9" w:rsidDel="00494DA5" w:rsidRDefault="161343B9" w:rsidP="161343B9">
            <w:pPr>
              <w:rPr>
                <w:del w:id="12" w:author="Seghers, Corbin M. (Voyage Advisory)" w:date="2022-08-15T11:22:00Z"/>
              </w:rPr>
            </w:pPr>
          </w:p>
        </w:tc>
        <w:tc>
          <w:tcPr>
            <w:tcW w:w="5040" w:type="dxa"/>
          </w:tcPr>
          <w:p w14:paraId="4BE1E3C9" w14:textId="2A429300" w:rsidR="161343B9" w:rsidDel="00494DA5" w:rsidRDefault="161343B9" w:rsidP="161343B9">
            <w:pPr>
              <w:rPr>
                <w:del w:id="13" w:author="Seghers, Corbin M. (Voyage Advisory)" w:date="2022-08-15T11:22:00Z"/>
              </w:rPr>
            </w:pPr>
          </w:p>
        </w:tc>
        <w:tc>
          <w:tcPr>
            <w:tcW w:w="3420" w:type="dxa"/>
          </w:tcPr>
          <w:p w14:paraId="5B5CF979" w14:textId="644BB5CA" w:rsidR="161343B9" w:rsidDel="00494DA5" w:rsidRDefault="161343B9" w:rsidP="161343B9">
            <w:pPr>
              <w:rPr>
                <w:del w:id="14" w:author="Seghers, Corbin M. (Voyage Advisory)" w:date="2022-08-15T11:22:00Z"/>
              </w:rPr>
            </w:pPr>
          </w:p>
        </w:tc>
      </w:tr>
      <w:tr w:rsidR="584BF37E" w14:paraId="68605424" w14:textId="77777777" w:rsidTr="161343B9">
        <w:trPr>
          <w:trHeight w:val="548"/>
        </w:trPr>
        <w:tc>
          <w:tcPr>
            <w:tcW w:w="2425" w:type="dxa"/>
          </w:tcPr>
          <w:p w14:paraId="091A03E0" w14:textId="12924A8E" w:rsidR="13E59F07" w:rsidRDefault="13E59F07" w:rsidP="00FE73C4">
            <w:r>
              <w:t>Tier 1 Transfer</w:t>
            </w:r>
          </w:p>
        </w:tc>
        <w:tc>
          <w:tcPr>
            <w:tcW w:w="5040" w:type="dxa"/>
          </w:tcPr>
          <w:p w14:paraId="4DF784E2" w14:textId="5A757D5D" w:rsidR="13E59F07" w:rsidRDefault="13E59F07" w:rsidP="00FE73C4">
            <w:r w:rsidRPr="584BF37E">
              <w:t>"We understand you would like to speak to an agent. Please hold as we transfer your call to our Tier 1 Assistance."</w:t>
            </w:r>
          </w:p>
        </w:tc>
        <w:tc>
          <w:tcPr>
            <w:tcW w:w="3420" w:type="dxa"/>
          </w:tcPr>
          <w:p w14:paraId="70B4F571" w14:textId="3091AD94" w:rsidR="584BF37E" w:rsidRDefault="584BF37E" w:rsidP="00FE73C4"/>
        </w:tc>
      </w:tr>
      <w:tr w:rsidR="00C9124E" w:rsidRPr="0014252B" w14:paraId="7662D6BA" w14:textId="77777777" w:rsidTr="161343B9">
        <w:trPr>
          <w:trHeight w:val="548"/>
        </w:trPr>
        <w:tc>
          <w:tcPr>
            <w:tcW w:w="2425" w:type="dxa"/>
          </w:tcPr>
          <w:p w14:paraId="39591200" w14:textId="56A7CA99" w:rsidR="00C9124E" w:rsidRDefault="00C9124E" w:rsidP="00FE73C4">
            <w:r w:rsidRPr="009E69EB">
              <w:t>No Entry Message</w:t>
            </w:r>
          </w:p>
        </w:tc>
        <w:tc>
          <w:tcPr>
            <w:tcW w:w="5040" w:type="dxa"/>
          </w:tcPr>
          <w:p w14:paraId="291465DD" w14:textId="7A39A3AF" w:rsidR="00C9124E" w:rsidRPr="00DE0B71" w:rsidRDefault="00C9124E" w:rsidP="00FE73C4">
            <w:r>
              <w:rPr>
                <w:shd w:val="clear" w:color="auto" w:fill="F8F9FA"/>
              </w:rPr>
              <w:t>"I am sorry I did not get a response."</w:t>
            </w:r>
          </w:p>
        </w:tc>
        <w:tc>
          <w:tcPr>
            <w:tcW w:w="3420" w:type="dxa"/>
          </w:tcPr>
          <w:p w14:paraId="0E949D4A" w14:textId="77777777" w:rsidR="00C9124E" w:rsidRPr="001E4507" w:rsidRDefault="00C9124E" w:rsidP="00FE73C4"/>
        </w:tc>
      </w:tr>
      <w:tr w:rsidR="00C9124E" w:rsidRPr="0014252B" w14:paraId="72AB37FE" w14:textId="77777777" w:rsidTr="161343B9">
        <w:trPr>
          <w:trHeight w:val="548"/>
        </w:trPr>
        <w:tc>
          <w:tcPr>
            <w:tcW w:w="2425" w:type="dxa"/>
          </w:tcPr>
          <w:p w14:paraId="006A07ED" w14:textId="590F3849" w:rsidR="00C9124E" w:rsidRPr="009E69EB" w:rsidRDefault="00C9124E" w:rsidP="00FE73C4">
            <w:r w:rsidRPr="009E69EB">
              <w:t>Invalid Entry Message</w:t>
            </w:r>
          </w:p>
        </w:tc>
        <w:tc>
          <w:tcPr>
            <w:tcW w:w="5040" w:type="dxa"/>
          </w:tcPr>
          <w:p w14:paraId="7EBED17B" w14:textId="6788AB62" w:rsidR="00C9124E" w:rsidRDefault="00C9124E" w:rsidP="00FE73C4">
            <w:pPr>
              <w:rPr>
                <w:shd w:val="clear" w:color="auto" w:fill="F8F9FA"/>
              </w:rPr>
            </w:pPr>
            <w:r>
              <w:rPr>
                <w:shd w:val="clear" w:color="auto" w:fill="F8F9FA"/>
              </w:rPr>
              <w:t>"I am sorry that is an invalid entry, please try again."</w:t>
            </w:r>
          </w:p>
        </w:tc>
        <w:tc>
          <w:tcPr>
            <w:tcW w:w="3420" w:type="dxa"/>
          </w:tcPr>
          <w:p w14:paraId="79775956" w14:textId="77777777" w:rsidR="00C9124E" w:rsidRPr="001E4507" w:rsidRDefault="00C9124E" w:rsidP="00FE73C4"/>
        </w:tc>
      </w:tr>
      <w:tr w:rsidR="00C9124E" w:rsidRPr="0014252B" w14:paraId="05296DB9" w14:textId="77777777" w:rsidTr="161343B9">
        <w:trPr>
          <w:trHeight w:val="548"/>
        </w:trPr>
        <w:tc>
          <w:tcPr>
            <w:tcW w:w="2425" w:type="dxa"/>
          </w:tcPr>
          <w:p w14:paraId="3BDA7731" w14:textId="30556690" w:rsidR="00C9124E" w:rsidRPr="009E69EB" w:rsidRDefault="00C9124E" w:rsidP="00FE73C4">
            <w:r w:rsidRPr="00C549CC">
              <w:t>End Call Message</w:t>
            </w:r>
          </w:p>
        </w:tc>
        <w:tc>
          <w:tcPr>
            <w:tcW w:w="5040" w:type="dxa"/>
          </w:tcPr>
          <w:p w14:paraId="471B53EA" w14:textId="3F8140E0" w:rsidR="00C9124E" w:rsidRDefault="00C9124E" w:rsidP="00FE73C4">
            <w:pPr>
              <w:rPr>
                <w:shd w:val="clear" w:color="auto" w:fill="F8F9FA"/>
              </w:rPr>
            </w:pPr>
            <w:r w:rsidRPr="00C549CC">
              <w:rPr>
                <w:shd w:val="clear" w:color="auto" w:fill="F8F9FA"/>
              </w:rPr>
              <w:t>"I did not receive a valid response. Please try your call again. Thank you for calling the department of Veterans Affairs."</w:t>
            </w:r>
          </w:p>
        </w:tc>
        <w:tc>
          <w:tcPr>
            <w:tcW w:w="3420" w:type="dxa"/>
          </w:tcPr>
          <w:p w14:paraId="7E6F0BED" w14:textId="77777777" w:rsidR="00C9124E" w:rsidRPr="001E4507" w:rsidRDefault="00C9124E" w:rsidP="00FE73C4"/>
        </w:tc>
      </w:tr>
    </w:tbl>
    <w:p w14:paraId="6F91315D" w14:textId="48D49C46" w:rsidR="00194282" w:rsidRDefault="00194282" w:rsidP="00FE73C4"/>
    <w:sectPr w:rsidR="00194282" w:rsidSect="00940A4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3AD2F" w14:textId="77777777" w:rsidR="00F71EFB" w:rsidRDefault="00F71EFB" w:rsidP="00FE73C4">
      <w:r>
        <w:separator/>
      </w:r>
    </w:p>
  </w:endnote>
  <w:endnote w:type="continuationSeparator" w:id="0">
    <w:p w14:paraId="3CA1495A" w14:textId="77777777" w:rsidR="00F71EFB" w:rsidRDefault="00F71EFB" w:rsidP="00FE73C4">
      <w:r>
        <w:continuationSeparator/>
      </w:r>
    </w:p>
  </w:endnote>
  <w:endnote w:type="continuationNotice" w:id="1">
    <w:p w14:paraId="014E64D3" w14:textId="77777777" w:rsidR="00F71EFB" w:rsidRDefault="00F71EF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519B0" w14:textId="77777777" w:rsidR="00F71EFB" w:rsidRDefault="00F71EFB" w:rsidP="00FE73C4">
      <w:r>
        <w:separator/>
      </w:r>
    </w:p>
  </w:footnote>
  <w:footnote w:type="continuationSeparator" w:id="0">
    <w:p w14:paraId="4573A707" w14:textId="77777777" w:rsidR="00F71EFB" w:rsidRDefault="00F71EFB" w:rsidP="00FE73C4">
      <w:r>
        <w:continuationSeparator/>
      </w:r>
    </w:p>
  </w:footnote>
  <w:footnote w:type="continuationNotice" w:id="1">
    <w:p w14:paraId="01769903" w14:textId="77777777" w:rsidR="00F71EFB" w:rsidRDefault="00F71EFB">
      <w:pPr>
        <w:spacing w:before="0" w:after="0"/>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A47"/>
    <w:rsid w:val="000023B9"/>
    <w:rsid w:val="000339C7"/>
    <w:rsid w:val="00046E5F"/>
    <w:rsid w:val="000547C9"/>
    <w:rsid w:val="0007235F"/>
    <w:rsid w:val="00074642"/>
    <w:rsid w:val="000915AD"/>
    <w:rsid w:val="000943E6"/>
    <w:rsid w:val="000D29D7"/>
    <w:rsid w:val="000E6B03"/>
    <w:rsid w:val="00130E09"/>
    <w:rsid w:val="0014252B"/>
    <w:rsid w:val="00145981"/>
    <w:rsid w:val="001651B9"/>
    <w:rsid w:val="001733C6"/>
    <w:rsid w:val="00177C69"/>
    <w:rsid w:val="00184A2B"/>
    <w:rsid w:val="00194282"/>
    <w:rsid w:val="001A0024"/>
    <w:rsid w:val="001A142D"/>
    <w:rsid w:val="001A643F"/>
    <w:rsid w:val="001A7A09"/>
    <w:rsid w:val="001B1A35"/>
    <w:rsid w:val="001C7162"/>
    <w:rsid w:val="001D3709"/>
    <w:rsid w:val="001E4507"/>
    <w:rsid w:val="00207CE5"/>
    <w:rsid w:val="00240F5F"/>
    <w:rsid w:val="00255553"/>
    <w:rsid w:val="0025710D"/>
    <w:rsid w:val="00262E50"/>
    <w:rsid w:val="00263042"/>
    <w:rsid w:val="00273340"/>
    <w:rsid w:val="0028685E"/>
    <w:rsid w:val="0029109F"/>
    <w:rsid w:val="002937BB"/>
    <w:rsid w:val="002B1EE9"/>
    <w:rsid w:val="002B377F"/>
    <w:rsid w:val="002B6F55"/>
    <w:rsid w:val="002C0235"/>
    <w:rsid w:val="0030061C"/>
    <w:rsid w:val="00304447"/>
    <w:rsid w:val="00316C9B"/>
    <w:rsid w:val="00324825"/>
    <w:rsid w:val="0033748B"/>
    <w:rsid w:val="003502C6"/>
    <w:rsid w:val="00350DBA"/>
    <w:rsid w:val="00364AEA"/>
    <w:rsid w:val="0038546E"/>
    <w:rsid w:val="00387194"/>
    <w:rsid w:val="003B35E7"/>
    <w:rsid w:val="003F05B7"/>
    <w:rsid w:val="003F2CB1"/>
    <w:rsid w:val="003F4CC7"/>
    <w:rsid w:val="003F619F"/>
    <w:rsid w:val="0042146E"/>
    <w:rsid w:val="00434664"/>
    <w:rsid w:val="00462606"/>
    <w:rsid w:val="00471986"/>
    <w:rsid w:val="0047720D"/>
    <w:rsid w:val="004865F7"/>
    <w:rsid w:val="00494DA5"/>
    <w:rsid w:val="004A0A86"/>
    <w:rsid w:val="004C07B7"/>
    <w:rsid w:val="004C45E2"/>
    <w:rsid w:val="004C53DF"/>
    <w:rsid w:val="004E4719"/>
    <w:rsid w:val="005064DF"/>
    <w:rsid w:val="005219E3"/>
    <w:rsid w:val="005406F3"/>
    <w:rsid w:val="00546E2B"/>
    <w:rsid w:val="0055017C"/>
    <w:rsid w:val="005521CA"/>
    <w:rsid w:val="0055433C"/>
    <w:rsid w:val="0056175C"/>
    <w:rsid w:val="0057601B"/>
    <w:rsid w:val="00577AD6"/>
    <w:rsid w:val="005A3074"/>
    <w:rsid w:val="005A3183"/>
    <w:rsid w:val="005A56E1"/>
    <w:rsid w:val="005A6231"/>
    <w:rsid w:val="005E1CB2"/>
    <w:rsid w:val="005E78ED"/>
    <w:rsid w:val="005F44A7"/>
    <w:rsid w:val="00600C48"/>
    <w:rsid w:val="00600EE0"/>
    <w:rsid w:val="00603239"/>
    <w:rsid w:val="00632408"/>
    <w:rsid w:val="00636BBC"/>
    <w:rsid w:val="00660A4B"/>
    <w:rsid w:val="006812E6"/>
    <w:rsid w:val="006873D5"/>
    <w:rsid w:val="006908CF"/>
    <w:rsid w:val="0069278D"/>
    <w:rsid w:val="0069744F"/>
    <w:rsid w:val="006A42CD"/>
    <w:rsid w:val="006C39EC"/>
    <w:rsid w:val="006D5DC4"/>
    <w:rsid w:val="006F49DD"/>
    <w:rsid w:val="00717FB7"/>
    <w:rsid w:val="007243CD"/>
    <w:rsid w:val="00740BA4"/>
    <w:rsid w:val="007517EA"/>
    <w:rsid w:val="00770058"/>
    <w:rsid w:val="00772DE7"/>
    <w:rsid w:val="007A0D2D"/>
    <w:rsid w:val="007A2FDB"/>
    <w:rsid w:val="007D590C"/>
    <w:rsid w:val="007D6953"/>
    <w:rsid w:val="007F4871"/>
    <w:rsid w:val="008045E5"/>
    <w:rsid w:val="00805A38"/>
    <w:rsid w:val="00805B33"/>
    <w:rsid w:val="00825C7E"/>
    <w:rsid w:val="008608A0"/>
    <w:rsid w:val="008615BC"/>
    <w:rsid w:val="00877280"/>
    <w:rsid w:val="00881297"/>
    <w:rsid w:val="00887D31"/>
    <w:rsid w:val="00887DBC"/>
    <w:rsid w:val="0089142B"/>
    <w:rsid w:val="008D15EC"/>
    <w:rsid w:val="008D4C3B"/>
    <w:rsid w:val="008D6387"/>
    <w:rsid w:val="008F439E"/>
    <w:rsid w:val="009045D6"/>
    <w:rsid w:val="00911B42"/>
    <w:rsid w:val="00940A47"/>
    <w:rsid w:val="00941EF8"/>
    <w:rsid w:val="00970787"/>
    <w:rsid w:val="00974C3A"/>
    <w:rsid w:val="00977A31"/>
    <w:rsid w:val="0098721F"/>
    <w:rsid w:val="009A0A27"/>
    <w:rsid w:val="009A422E"/>
    <w:rsid w:val="009A5920"/>
    <w:rsid w:val="009C3FDA"/>
    <w:rsid w:val="009E6657"/>
    <w:rsid w:val="009E69EB"/>
    <w:rsid w:val="00A0615D"/>
    <w:rsid w:val="00A2082C"/>
    <w:rsid w:val="00A23875"/>
    <w:rsid w:val="00A269A5"/>
    <w:rsid w:val="00A3068E"/>
    <w:rsid w:val="00A57C25"/>
    <w:rsid w:val="00A64E93"/>
    <w:rsid w:val="00A6668A"/>
    <w:rsid w:val="00A720B0"/>
    <w:rsid w:val="00A85380"/>
    <w:rsid w:val="00A90714"/>
    <w:rsid w:val="00A96E61"/>
    <w:rsid w:val="00AB56EA"/>
    <w:rsid w:val="00AF03F6"/>
    <w:rsid w:val="00AF6F2E"/>
    <w:rsid w:val="00B059B9"/>
    <w:rsid w:val="00B178C5"/>
    <w:rsid w:val="00B4277E"/>
    <w:rsid w:val="00B450D8"/>
    <w:rsid w:val="00B50190"/>
    <w:rsid w:val="00B57514"/>
    <w:rsid w:val="00B7749A"/>
    <w:rsid w:val="00BD5D1C"/>
    <w:rsid w:val="00BE1A1A"/>
    <w:rsid w:val="00BE6317"/>
    <w:rsid w:val="00BE7670"/>
    <w:rsid w:val="00C0326A"/>
    <w:rsid w:val="00C238DF"/>
    <w:rsid w:val="00C549CC"/>
    <w:rsid w:val="00C62F91"/>
    <w:rsid w:val="00C65BFE"/>
    <w:rsid w:val="00C9124E"/>
    <w:rsid w:val="00C91278"/>
    <w:rsid w:val="00CB3E6D"/>
    <w:rsid w:val="00CC2FF8"/>
    <w:rsid w:val="00CC48E8"/>
    <w:rsid w:val="00CE4176"/>
    <w:rsid w:val="00D040B1"/>
    <w:rsid w:val="00D07B54"/>
    <w:rsid w:val="00D123FF"/>
    <w:rsid w:val="00D14B9C"/>
    <w:rsid w:val="00D210E8"/>
    <w:rsid w:val="00D242BF"/>
    <w:rsid w:val="00D37780"/>
    <w:rsid w:val="00D43B11"/>
    <w:rsid w:val="00D54D16"/>
    <w:rsid w:val="00D61C2C"/>
    <w:rsid w:val="00D84BBE"/>
    <w:rsid w:val="00D92BE2"/>
    <w:rsid w:val="00D94D82"/>
    <w:rsid w:val="00D9590A"/>
    <w:rsid w:val="00DB13EA"/>
    <w:rsid w:val="00DB43FD"/>
    <w:rsid w:val="00DE0B71"/>
    <w:rsid w:val="00DE5EC1"/>
    <w:rsid w:val="00DF7905"/>
    <w:rsid w:val="00E02F7B"/>
    <w:rsid w:val="00E1603A"/>
    <w:rsid w:val="00E24061"/>
    <w:rsid w:val="00E3138E"/>
    <w:rsid w:val="00E32A41"/>
    <w:rsid w:val="00E35A19"/>
    <w:rsid w:val="00E44608"/>
    <w:rsid w:val="00E5502F"/>
    <w:rsid w:val="00E655F6"/>
    <w:rsid w:val="00E94893"/>
    <w:rsid w:val="00E96F9E"/>
    <w:rsid w:val="00EB3A47"/>
    <w:rsid w:val="00EC6119"/>
    <w:rsid w:val="00EE1F1F"/>
    <w:rsid w:val="00EF664B"/>
    <w:rsid w:val="00F00614"/>
    <w:rsid w:val="00F006CD"/>
    <w:rsid w:val="00F1633A"/>
    <w:rsid w:val="00F26058"/>
    <w:rsid w:val="00F47FB1"/>
    <w:rsid w:val="00F533BD"/>
    <w:rsid w:val="00F565AE"/>
    <w:rsid w:val="00F71EFB"/>
    <w:rsid w:val="00F90E9F"/>
    <w:rsid w:val="00FC6879"/>
    <w:rsid w:val="00FD0077"/>
    <w:rsid w:val="00FE73C4"/>
    <w:rsid w:val="00FF11EC"/>
    <w:rsid w:val="0211D86A"/>
    <w:rsid w:val="035286A4"/>
    <w:rsid w:val="05CA6C97"/>
    <w:rsid w:val="07574F43"/>
    <w:rsid w:val="07660380"/>
    <w:rsid w:val="07D90C80"/>
    <w:rsid w:val="0B1EDB4C"/>
    <w:rsid w:val="0D631DC2"/>
    <w:rsid w:val="0D94AECB"/>
    <w:rsid w:val="0F942407"/>
    <w:rsid w:val="137BBFBD"/>
    <w:rsid w:val="13A45DBF"/>
    <w:rsid w:val="13E59F07"/>
    <w:rsid w:val="1403F04F"/>
    <w:rsid w:val="15783D55"/>
    <w:rsid w:val="161343B9"/>
    <w:rsid w:val="192FDE84"/>
    <w:rsid w:val="1B07EE6E"/>
    <w:rsid w:val="1D62EEB7"/>
    <w:rsid w:val="1DEA274A"/>
    <w:rsid w:val="21EEE671"/>
    <w:rsid w:val="242B5B79"/>
    <w:rsid w:val="2B3D2F74"/>
    <w:rsid w:val="2C4B3D26"/>
    <w:rsid w:val="2C618E9E"/>
    <w:rsid w:val="2CEBF581"/>
    <w:rsid w:val="2D116B1F"/>
    <w:rsid w:val="2E22A2FC"/>
    <w:rsid w:val="2E4CE68D"/>
    <w:rsid w:val="2F1F84F5"/>
    <w:rsid w:val="328FCADF"/>
    <w:rsid w:val="34777A1E"/>
    <w:rsid w:val="367CFF57"/>
    <w:rsid w:val="369BC071"/>
    <w:rsid w:val="394EF8E9"/>
    <w:rsid w:val="39C6BA0D"/>
    <w:rsid w:val="3E4162D7"/>
    <w:rsid w:val="4023E19D"/>
    <w:rsid w:val="413CD4C9"/>
    <w:rsid w:val="41BFB1FE"/>
    <w:rsid w:val="4316DE7E"/>
    <w:rsid w:val="436C31FC"/>
    <w:rsid w:val="445FC078"/>
    <w:rsid w:val="45A30324"/>
    <w:rsid w:val="470B2C1C"/>
    <w:rsid w:val="47609D11"/>
    <w:rsid w:val="49E32C8F"/>
    <w:rsid w:val="4AE2CD84"/>
    <w:rsid w:val="4C015421"/>
    <w:rsid w:val="4D423B2D"/>
    <w:rsid w:val="4F0B67DE"/>
    <w:rsid w:val="51B60840"/>
    <w:rsid w:val="5351D8A1"/>
    <w:rsid w:val="550F1ECB"/>
    <w:rsid w:val="554DA998"/>
    <w:rsid w:val="5619A229"/>
    <w:rsid w:val="5783E181"/>
    <w:rsid w:val="57DCE066"/>
    <w:rsid w:val="584BF37E"/>
    <w:rsid w:val="58854A5A"/>
    <w:rsid w:val="5DD9FAA8"/>
    <w:rsid w:val="5E7AAD3B"/>
    <w:rsid w:val="5E93EA31"/>
    <w:rsid w:val="605AFB4B"/>
    <w:rsid w:val="61F87144"/>
    <w:rsid w:val="65249FE9"/>
    <w:rsid w:val="652AC829"/>
    <w:rsid w:val="65D40946"/>
    <w:rsid w:val="69A6BB6A"/>
    <w:rsid w:val="6AEF1E71"/>
    <w:rsid w:val="6DBCA96C"/>
    <w:rsid w:val="6EE3E165"/>
    <w:rsid w:val="7165D9D5"/>
    <w:rsid w:val="723A9909"/>
    <w:rsid w:val="72C17C5A"/>
    <w:rsid w:val="74D77B85"/>
    <w:rsid w:val="76308B13"/>
    <w:rsid w:val="765D0405"/>
    <w:rsid w:val="78461FCA"/>
    <w:rsid w:val="78E41F16"/>
    <w:rsid w:val="7B34B636"/>
    <w:rsid w:val="7E13ED3A"/>
    <w:rsid w:val="7F01F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093D"/>
  <w15:chartTrackingRefBased/>
  <w15:docId w15:val="{D12904BB-F09F-4366-853B-B3D5E302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3C4"/>
    <w:pPr>
      <w:spacing w:before="100" w:beforeAutospacing="1" w:after="100" w:afterAutospacing="1" w:line="240" w:lineRule="auto"/>
    </w:pPr>
    <w:rPr>
      <w:rFonts w:ascii="Helvetica" w:eastAsia="Times New Roman" w:hAnsi="Helvetica" w:cs="Helvetica"/>
      <w:color w:val="333333"/>
      <w:sz w:val="18"/>
      <w:szCs w:val="18"/>
    </w:rPr>
  </w:style>
  <w:style w:type="paragraph" w:styleId="Heading2">
    <w:name w:val="heading 2"/>
    <w:basedOn w:val="Normal"/>
    <w:next w:val="Normal"/>
    <w:link w:val="Heading2Char"/>
    <w:uiPriority w:val="9"/>
    <w:unhideWhenUsed/>
    <w:qFormat/>
    <w:rsid w:val="00940A4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0A4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0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40A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0A4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E6B03"/>
    <w:rPr>
      <w:color w:val="0563C1" w:themeColor="hyperlink"/>
      <w:u w:val="single"/>
    </w:rPr>
  </w:style>
  <w:style w:type="character" w:styleId="UnresolvedMention">
    <w:name w:val="Unresolved Mention"/>
    <w:basedOn w:val="DefaultParagraphFont"/>
    <w:uiPriority w:val="99"/>
    <w:semiHidden/>
    <w:unhideWhenUsed/>
    <w:rsid w:val="000E6B03"/>
    <w:rPr>
      <w:color w:val="605E5C"/>
      <w:shd w:val="clear" w:color="auto" w:fill="E1DFDD"/>
    </w:rPr>
  </w:style>
  <w:style w:type="paragraph" w:styleId="Header">
    <w:name w:val="header"/>
    <w:basedOn w:val="Normal"/>
    <w:link w:val="HeaderChar"/>
    <w:uiPriority w:val="99"/>
    <w:unhideWhenUsed/>
    <w:rsid w:val="00A57C25"/>
    <w:pPr>
      <w:tabs>
        <w:tab w:val="center" w:pos="4680"/>
        <w:tab w:val="right" w:pos="9360"/>
      </w:tabs>
    </w:pPr>
  </w:style>
  <w:style w:type="character" w:customStyle="1" w:styleId="HeaderChar">
    <w:name w:val="Header Char"/>
    <w:basedOn w:val="DefaultParagraphFont"/>
    <w:link w:val="Header"/>
    <w:uiPriority w:val="99"/>
    <w:rsid w:val="00A57C25"/>
    <w:rPr>
      <w:sz w:val="18"/>
      <w:szCs w:val="18"/>
    </w:rPr>
  </w:style>
  <w:style w:type="paragraph" w:styleId="Footer">
    <w:name w:val="footer"/>
    <w:basedOn w:val="Normal"/>
    <w:link w:val="FooterChar"/>
    <w:uiPriority w:val="99"/>
    <w:unhideWhenUsed/>
    <w:rsid w:val="00A57C25"/>
    <w:pPr>
      <w:tabs>
        <w:tab w:val="center" w:pos="4680"/>
        <w:tab w:val="right" w:pos="9360"/>
      </w:tabs>
    </w:pPr>
  </w:style>
  <w:style w:type="character" w:customStyle="1" w:styleId="FooterChar">
    <w:name w:val="Footer Char"/>
    <w:basedOn w:val="DefaultParagraphFont"/>
    <w:link w:val="Footer"/>
    <w:uiPriority w:val="99"/>
    <w:rsid w:val="00A57C25"/>
    <w:rPr>
      <w:sz w:val="18"/>
      <w:szCs w:val="18"/>
    </w:rPr>
  </w:style>
  <w:style w:type="paragraph" w:styleId="NormalWeb">
    <w:name w:val="Normal (Web)"/>
    <w:basedOn w:val="Normal"/>
    <w:uiPriority w:val="99"/>
    <w:unhideWhenUsed/>
    <w:rsid w:val="00AB56EA"/>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9124E"/>
    <w:rPr>
      <w:rFonts w:ascii="Segoe UI" w:hAnsi="Segoe UI" w:cs="Segoe UI"/>
    </w:rPr>
  </w:style>
  <w:style w:type="character" w:customStyle="1" w:styleId="BalloonTextChar">
    <w:name w:val="Balloon Text Char"/>
    <w:basedOn w:val="DefaultParagraphFont"/>
    <w:link w:val="BalloonText"/>
    <w:uiPriority w:val="99"/>
    <w:semiHidden/>
    <w:rsid w:val="00C9124E"/>
    <w:rPr>
      <w:rFonts w:ascii="Segoe UI" w:hAnsi="Segoe UI" w:cs="Segoe UI"/>
      <w:sz w:val="18"/>
      <w:szCs w:val="18"/>
    </w:rPr>
  </w:style>
  <w:style w:type="paragraph" w:styleId="Revision">
    <w:name w:val="Revision"/>
    <w:hidden/>
    <w:uiPriority w:val="99"/>
    <w:semiHidden/>
    <w:rsid w:val="00660A4B"/>
    <w:pPr>
      <w:spacing w:after="0" w:line="240" w:lineRule="auto"/>
    </w:pPr>
    <w:rPr>
      <w:rFonts w:ascii="Helvetica" w:eastAsia="Times New Roman" w:hAnsi="Helvetica" w:cs="Helvetica"/>
      <w:color w:val="33333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557">
      <w:bodyDiv w:val="1"/>
      <w:marLeft w:val="0"/>
      <w:marRight w:val="0"/>
      <w:marTop w:val="0"/>
      <w:marBottom w:val="0"/>
      <w:divBdr>
        <w:top w:val="none" w:sz="0" w:space="0" w:color="auto"/>
        <w:left w:val="none" w:sz="0" w:space="0" w:color="auto"/>
        <w:bottom w:val="none" w:sz="0" w:space="0" w:color="auto"/>
        <w:right w:val="none" w:sz="0" w:space="0" w:color="auto"/>
      </w:divBdr>
    </w:div>
    <w:div w:id="80683894">
      <w:bodyDiv w:val="1"/>
      <w:marLeft w:val="0"/>
      <w:marRight w:val="0"/>
      <w:marTop w:val="0"/>
      <w:marBottom w:val="0"/>
      <w:divBdr>
        <w:top w:val="none" w:sz="0" w:space="0" w:color="auto"/>
        <w:left w:val="none" w:sz="0" w:space="0" w:color="auto"/>
        <w:bottom w:val="none" w:sz="0" w:space="0" w:color="auto"/>
        <w:right w:val="none" w:sz="0" w:space="0" w:color="auto"/>
      </w:divBdr>
    </w:div>
    <w:div w:id="83039577">
      <w:bodyDiv w:val="1"/>
      <w:marLeft w:val="0"/>
      <w:marRight w:val="0"/>
      <w:marTop w:val="0"/>
      <w:marBottom w:val="0"/>
      <w:divBdr>
        <w:top w:val="none" w:sz="0" w:space="0" w:color="auto"/>
        <w:left w:val="none" w:sz="0" w:space="0" w:color="auto"/>
        <w:bottom w:val="none" w:sz="0" w:space="0" w:color="auto"/>
        <w:right w:val="none" w:sz="0" w:space="0" w:color="auto"/>
      </w:divBdr>
    </w:div>
    <w:div w:id="97651344">
      <w:bodyDiv w:val="1"/>
      <w:marLeft w:val="0"/>
      <w:marRight w:val="0"/>
      <w:marTop w:val="0"/>
      <w:marBottom w:val="0"/>
      <w:divBdr>
        <w:top w:val="none" w:sz="0" w:space="0" w:color="auto"/>
        <w:left w:val="none" w:sz="0" w:space="0" w:color="auto"/>
        <w:bottom w:val="none" w:sz="0" w:space="0" w:color="auto"/>
        <w:right w:val="none" w:sz="0" w:space="0" w:color="auto"/>
      </w:divBdr>
    </w:div>
    <w:div w:id="110519400">
      <w:bodyDiv w:val="1"/>
      <w:marLeft w:val="0"/>
      <w:marRight w:val="0"/>
      <w:marTop w:val="0"/>
      <w:marBottom w:val="0"/>
      <w:divBdr>
        <w:top w:val="none" w:sz="0" w:space="0" w:color="auto"/>
        <w:left w:val="none" w:sz="0" w:space="0" w:color="auto"/>
        <w:bottom w:val="none" w:sz="0" w:space="0" w:color="auto"/>
        <w:right w:val="none" w:sz="0" w:space="0" w:color="auto"/>
      </w:divBdr>
    </w:div>
    <w:div w:id="217933427">
      <w:bodyDiv w:val="1"/>
      <w:marLeft w:val="0"/>
      <w:marRight w:val="0"/>
      <w:marTop w:val="0"/>
      <w:marBottom w:val="0"/>
      <w:divBdr>
        <w:top w:val="none" w:sz="0" w:space="0" w:color="auto"/>
        <w:left w:val="none" w:sz="0" w:space="0" w:color="auto"/>
        <w:bottom w:val="none" w:sz="0" w:space="0" w:color="auto"/>
        <w:right w:val="none" w:sz="0" w:space="0" w:color="auto"/>
      </w:divBdr>
    </w:div>
    <w:div w:id="219941959">
      <w:bodyDiv w:val="1"/>
      <w:marLeft w:val="0"/>
      <w:marRight w:val="0"/>
      <w:marTop w:val="0"/>
      <w:marBottom w:val="0"/>
      <w:divBdr>
        <w:top w:val="none" w:sz="0" w:space="0" w:color="auto"/>
        <w:left w:val="none" w:sz="0" w:space="0" w:color="auto"/>
        <w:bottom w:val="none" w:sz="0" w:space="0" w:color="auto"/>
        <w:right w:val="none" w:sz="0" w:space="0" w:color="auto"/>
      </w:divBdr>
    </w:div>
    <w:div w:id="227494927">
      <w:bodyDiv w:val="1"/>
      <w:marLeft w:val="0"/>
      <w:marRight w:val="0"/>
      <w:marTop w:val="0"/>
      <w:marBottom w:val="0"/>
      <w:divBdr>
        <w:top w:val="none" w:sz="0" w:space="0" w:color="auto"/>
        <w:left w:val="none" w:sz="0" w:space="0" w:color="auto"/>
        <w:bottom w:val="none" w:sz="0" w:space="0" w:color="auto"/>
        <w:right w:val="none" w:sz="0" w:space="0" w:color="auto"/>
      </w:divBdr>
    </w:div>
    <w:div w:id="269705953">
      <w:bodyDiv w:val="1"/>
      <w:marLeft w:val="0"/>
      <w:marRight w:val="0"/>
      <w:marTop w:val="0"/>
      <w:marBottom w:val="0"/>
      <w:divBdr>
        <w:top w:val="none" w:sz="0" w:space="0" w:color="auto"/>
        <w:left w:val="none" w:sz="0" w:space="0" w:color="auto"/>
        <w:bottom w:val="none" w:sz="0" w:space="0" w:color="auto"/>
        <w:right w:val="none" w:sz="0" w:space="0" w:color="auto"/>
      </w:divBdr>
    </w:div>
    <w:div w:id="310864739">
      <w:bodyDiv w:val="1"/>
      <w:marLeft w:val="0"/>
      <w:marRight w:val="0"/>
      <w:marTop w:val="0"/>
      <w:marBottom w:val="0"/>
      <w:divBdr>
        <w:top w:val="none" w:sz="0" w:space="0" w:color="auto"/>
        <w:left w:val="none" w:sz="0" w:space="0" w:color="auto"/>
        <w:bottom w:val="none" w:sz="0" w:space="0" w:color="auto"/>
        <w:right w:val="none" w:sz="0" w:space="0" w:color="auto"/>
      </w:divBdr>
    </w:div>
    <w:div w:id="387805477">
      <w:bodyDiv w:val="1"/>
      <w:marLeft w:val="0"/>
      <w:marRight w:val="0"/>
      <w:marTop w:val="0"/>
      <w:marBottom w:val="0"/>
      <w:divBdr>
        <w:top w:val="none" w:sz="0" w:space="0" w:color="auto"/>
        <w:left w:val="none" w:sz="0" w:space="0" w:color="auto"/>
        <w:bottom w:val="none" w:sz="0" w:space="0" w:color="auto"/>
        <w:right w:val="none" w:sz="0" w:space="0" w:color="auto"/>
      </w:divBdr>
    </w:div>
    <w:div w:id="430323613">
      <w:bodyDiv w:val="1"/>
      <w:marLeft w:val="0"/>
      <w:marRight w:val="0"/>
      <w:marTop w:val="0"/>
      <w:marBottom w:val="0"/>
      <w:divBdr>
        <w:top w:val="none" w:sz="0" w:space="0" w:color="auto"/>
        <w:left w:val="none" w:sz="0" w:space="0" w:color="auto"/>
        <w:bottom w:val="none" w:sz="0" w:space="0" w:color="auto"/>
        <w:right w:val="none" w:sz="0" w:space="0" w:color="auto"/>
      </w:divBdr>
    </w:div>
    <w:div w:id="430593954">
      <w:bodyDiv w:val="1"/>
      <w:marLeft w:val="0"/>
      <w:marRight w:val="0"/>
      <w:marTop w:val="0"/>
      <w:marBottom w:val="0"/>
      <w:divBdr>
        <w:top w:val="none" w:sz="0" w:space="0" w:color="auto"/>
        <w:left w:val="none" w:sz="0" w:space="0" w:color="auto"/>
        <w:bottom w:val="none" w:sz="0" w:space="0" w:color="auto"/>
        <w:right w:val="none" w:sz="0" w:space="0" w:color="auto"/>
      </w:divBdr>
      <w:divsChild>
        <w:div w:id="624969133">
          <w:marLeft w:val="0"/>
          <w:marRight w:val="0"/>
          <w:marTop w:val="0"/>
          <w:marBottom w:val="0"/>
          <w:divBdr>
            <w:top w:val="none" w:sz="0" w:space="0" w:color="auto"/>
            <w:left w:val="none" w:sz="0" w:space="0" w:color="auto"/>
            <w:bottom w:val="none" w:sz="0" w:space="0" w:color="auto"/>
            <w:right w:val="none" w:sz="0" w:space="0" w:color="auto"/>
          </w:divBdr>
        </w:div>
      </w:divsChild>
    </w:div>
    <w:div w:id="511574295">
      <w:bodyDiv w:val="1"/>
      <w:marLeft w:val="0"/>
      <w:marRight w:val="0"/>
      <w:marTop w:val="0"/>
      <w:marBottom w:val="0"/>
      <w:divBdr>
        <w:top w:val="none" w:sz="0" w:space="0" w:color="auto"/>
        <w:left w:val="none" w:sz="0" w:space="0" w:color="auto"/>
        <w:bottom w:val="none" w:sz="0" w:space="0" w:color="auto"/>
        <w:right w:val="none" w:sz="0" w:space="0" w:color="auto"/>
      </w:divBdr>
    </w:div>
    <w:div w:id="514734617">
      <w:bodyDiv w:val="1"/>
      <w:marLeft w:val="0"/>
      <w:marRight w:val="0"/>
      <w:marTop w:val="0"/>
      <w:marBottom w:val="0"/>
      <w:divBdr>
        <w:top w:val="none" w:sz="0" w:space="0" w:color="auto"/>
        <w:left w:val="none" w:sz="0" w:space="0" w:color="auto"/>
        <w:bottom w:val="none" w:sz="0" w:space="0" w:color="auto"/>
        <w:right w:val="none" w:sz="0" w:space="0" w:color="auto"/>
      </w:divBdr>
    </w:div>
    <w:div w:id="518740245">
      <w:bodyDiv w:val="1"/>
      <w:marLeft w:val="0"/>
      <w:marRight w:val="0"/>
      <w:marTop w:val="0"/>
      <w:marBottom w:val="0"/>
      <w:divBdr>
        <w:top w:val="none" w:sz="0" w:space="0" w:color="auto"/>
        <w:left w:val="none" w:sz="0" w:space="0" w:color="auto"/>
        <w:bottom w:val="none" w:sz="0" w:space="0" w:color="auto"/>
        <w:right w:val="none" w:sz="0" w:space="0" w:color="auto"/>
      </w:divBdr>
    </w:div>
    <w:div w:id="529342241">
      <w:bodyDiv w:val="1"/>
      <w:marLeft w:val="0"/>
      <w:marRight w:val="0"/>
      <w:marTop w:val="0"/>
      <w:marBottom w:val="0"/>
      <w:divBdr>
        <w:top w:val="none" w:sz="0" w:space="0" w:color="auto"/>
        <w:left w:val="none" w:sz="0" w:space="0" w:color="auto"/>
        <w:bottom w:val="none" w:sz="0" w:space="0" w:color="auto"/>
        <w:right w:val="none" w:sz="0" w:space="0" w:color="auto"/>
      </w:divBdr>
    </w:div>
    <w:div w:id="560558866">
      <w:bodyDiv w:val="1"/>
      <w:marLeft w:val="0"/>
      <w:marRight w:val="0"/>
      <w:marTop w:val="0"/>
      <w:marBottom w:val="0"/>
      <w:divBdr>
        <w:top w:val="none" w:sz="0" w:space="0" w:color="auto"/>
        <w:left w:val="none" w:sz="0" w:space="0" w:color="auto"/>
        <w:bottom w:val="none" w:sz="0" w:space="0" w:color="auto"/>
        <w:right w:val="none" w:sz="0" w:space="0" w:color="auto"/>
      </w:divBdr>
    </w:div>
    <w:div w:id="653995187">
      <w:bodyDiv w:val="1"/>
      <w:marLeft w:val="0"/>
      <w:marRight w:val="0"/>
      <w:marTop w:val="0"/>
      <w:marBottom w:val="0"/>
      <w:divBdr>
        <w:top w:val="none" w:sz="0" w:space="0" w:color="auto"/>
        <w:left w:val="none" w:sz="0" w:space="0" w:color="auto"/>
        <w:bottom w:val="none" w:sz="0" w:space="0" w:color="auto"/>
        <w:right w:val="none" w:sz="0" w:space="0" w:color="auto"/>
      </w:divBdr>
    </w:div>
    <w:div w:id="673146192">
      <w:bodyDiv w:val="1"/>
      <w:marLeft w:val="0"/>
      <w:marRight w:val="0"/>
      <w:marTop w:val="0"/>
      <w:marBottom w:val="0"/>
      <w:divBdr>
        <w:top w:val="none" w:sz="0" w:space="0" w:color="auto"/>
        <w:left w:val="none" w:sz="0" w:space="0" w:color="auto"/>
        <w:bottom w:val="none" w:sz="0" w:space="0" w:color="auto"/>
        <w:right w:val="none" w:sz="0" w:space="0" w:color="auto"/>
      </w:divBdr>
      <w:divsChild>
        <w:div w:id="226308683">
          <w:marLeft w:val="0"/>
          <w:marRight w:val="0"/>
          <w:marTop w:val="0"/>
          <w:marBottom w:val="0"/>
          <w:divBdr>
            <w:top w:val="none" w:sz="0" w:space="0" w:color="auto"/>
            <w:left w:val="none" w:sz="0" w:space="0" w:color="auto"/>
            <w:bottom w:val="none" w:sz="0" w:space="0" w:color="auto"/>
            <w:right w:val="none" w:sz="0" w:space="0" w:color="auto"/>
          </w:divBdr>
        </w:div>
        <w:div w:id="692147704">
          <w:marLeft w:val="0"/>
          <w:marRight w:val="0"/>
          <w:marTop w:val="0"/>
          <w:marBottom w:val="0"/>
          <w:divBdr>
            <w:top w:val="none" w:sz="0" w:space="0" w:color="auto"/>
            <w:left w:val="none" w:sz="0" w:space="0" w:color="auto"/>
            <w:bottom w:val="none" w:sz="0" w:space="0" w:color="auto"/>
            <w:right w:val="none" w:sz="0" w:space="0" w:color="auto"/>
          </w:divBdr>
        </w:div>
        <w:div w:id="1280839067">
          <w:marLeft w:val="0"/>
          <w:marRight w:val="0"/>
          <w:marTop w:val="0"/>
          <w:marBottom w:val="0"/>
          <w:divBdr>
            <w:top w:val="none" w:sz="0" w:space="0" w:color="auto"/>
            <w:left w:val="none" w:sz="0" w:space="0" w:color="auto"/>
            <w:bottom w:val="none" w:sz="0" w:space="0" w:color="auto"/>
            <w:right w:val="none" w:sz="0" w:space="0" w:color="auto"/>
          </w:divBdr>
        </w:div>
        <w:div w:id="1675643360">
          <w:marLeft w:val="0"/>
          <w:marRight w:val="0"/>
          <w:marTop w:val="0"/>
          <w:marBottom w:val="0"/>
          <w:divBdr>
            <w:top w:val="none" w:sz="0" w:space="0" w:color="auto"/>
            <w:left w:val="none" w:sz="0" w:space="0" w:color="auto"/>
            <w:bottom w:val="none" w:sz="0" w:space="0" w:color="auto"/>
            <w:right w:val="none" w:sz="0" w:space="0" w:color="auto"/>
          </w:divBdr>
        </w:div>
        <w:div w:id="1902641864">
          <w:marLeft w:val="0"/>
          <w:marRight w:val="0"/>
          <w:marTop w:val="0"/>
          <w:marBottom w:val="0"/>
          <w:divBdr>
            <w:top w:val="none" w:sz="0" w:space="0" w:color="auto"/>
            <w:left w:val="none" w:sz="0" w:space="0" w:color="auto"/>
            <w:bottom w:val="none" w:sz="0" w:space="0" w:color="auto"/>
            <w:right w:val="none" w:sz="0" w:space="0" w:color="auto"/>
          </w:divBdr>
        </w:div>
        <w:div w:id="1905214882">
          <w:marLeft w:val="0"/>
          <w:marRight w:val="0"/>
          <w:marTop w:val="0"/>
          <w:marBottom w:val="0"/>
          <w:divBdr>
            <w:top w:val="none" w:sz="0" w:space="0" w:color="auto"/>
            <w:left w:val="none" w:sz="0" w:space="0" w:color="auto"/>
            <w:bottom w:val="none" w:sz="0" w:space="0" w:color="auto"/>
            <w:right w:val="none" w:sz="0" w:space="0" w:color="auto"/>
          </w:divBdr>
        </w:div>
      </w:divsChild>
    </w:div>
    <w:div w:id="679042171">
      <w:bodyDiv w:val="1"/>
      <w:marLeft w:val="0"/>
      <w:marRight w:val="0"/>
      <w:marTop w:val="0"/>
      <w:marBottom w:val="0"/>
      <w:divBdr>
        <w:top w:val="none" w:sz="0" w:space="0" w:color="auto"/>
        <w:left w:val="none" w:sz="0" w:space="0" w:color="auto"/>
        <w:bottom w:val="none" w:sz="0" w:space="0" w:color="auto"/>
        <w:right w:val="none" w:sz="0" w:space="0" w:color="auto"/>
      </w:divBdr>
    </w:div>
    <w:div w:id="681710775">
      <w:bodyDiv w:val="1"/>
      <w:marLeft w:val="0"/>
      <w:marRight w:val="0"/>
      <w:marTop w:val="0"/>
      <w:marBottom w:val="0"/>
      <w:divBdr>
        <w:top w:val="none" w:sz="0" w:space="0" w:color="auto"/>
        <w:left w:val="none" w:sz="0" w:space="0" w:color="auto"/>
        <w:bottom w:val="none" w:sz="0" w:space="0" w:color="auto"/>
        <w:right w:val="none" w:sz="0" w:space="0" w:color="auto"/>
      </w:divBdr>
    </w:div>
    <w:div w:id="697314276">
      <w:bodyDiv w:val="1"/>
      <w:marLeft w:val="0"/>
      <w:marRight w:val="0"/>
      <w:marTop w:val="0"/>
      <w:marBottom w:val="0"/>
      <w:divBdr>
        <w:top w:val="none" w:sz="0" w:space="0" w:color="auto"/>
        <w:left w:val="none" w:sz="0" w:space="0" w:color="auto"/>
        <w:bottom w:val="none" w:sz="0" w:space="0" w:color="auto"/>
        <w:right w:val="none" w:sz="0" w:space="0" w:color="auto"/>
      </w:divBdr>
    </w:div>
    <w:div w:id="698820691">
      <w:bodyDiv w:val="1"/>
      <w:marLeft w:val="0"/>
      <w:marRight w:val="0"/>
      <w:marTop w:val="0"/>
      <w:marBottom w:val="0"/>
      <w:divBdr>
        <w:top w:val="none" w:sz="0" w:space="0" w:color="auto"/>
        <w:left w:val="none" w:sz="0" w:space="0" w:color="auto"/>
        <w:bottom w:val="none" w:sz="0" w:space="0" w:color="auto"/>
        <w:right w:val="none" w:sz="0" w:space="0" w:color="auto"/>
      </w:divBdr>
    </w:div>
    <w:div w:id="704478280">
      <w:bodyDiv w:val="1"/>
      <w:marLeft w:val="0"/>
      <w:marRight w:val="0"/>
      <w:marTop w:val="0"/>
      <w:marBottom w:val="0"/>
      <w:divBdr>
        <w:top w:val="none" w:sz="0" w:space="0" w:color="auto"/>
        <w:left w:val="none" w:sz="0" w:space="0" w:color="auto"/>
        <w:bottom w:val="none" w:sz="0" w:space="0" w:color="auto"/>
        <w:right w:val="none" w:sz="0" w:space="0" w:color="auto"/>
      </w:divBdr>
    </w:div>
    <w:div w:id="708379581">
      <w:bodyDiv w:val="1"/>
      <w:marLeft w:val="0"/>
      <w:marRight w:val="0"/>
      <w:marTop w:val="0"/>
      <w:marBottom w:val="0"/>
      <w:divBdr>
        <w:top w:val="none" w:sz="0" w:space="0" w:color="auto"/>
        <w:left w:val="none" w:sz="0" w:space="0" w:color="auto"/>
        <w:bottom w:val="none" w:sz="0" w:space="0" w:color="auto"/>
        <w:right w:val="none" w:sz="0" w:space="0" w:color="auto"/>
      </w:divBdr>
    </w:div>
    <w:div w:id="755788243">
      <w:bodyDiv w:val="1"/>
      <w:marLeft w:val="0"/>
      <w:marRight w:val="0"/>
      <w:marTop w:val="0"/>
      <w:marBottom w:val="0"/>
      <w:divBdr>
        <w:top w:val="none" w:sz="0" w:space="0" w:color="auto"/>
        <w:left w:val="none" w:sz="0" w:space="0" w:color="auto"/>
        <w:bottom w:val="none" w:sz="0" w:space="0" w:color="auto"/>
        <w:right w:val="none" w:sz="0" w:space="0" w:color="auto"/>
      </w:divBdr>
    </w:div>
    <w:div w:id="871726235">
      <w:bodyDiv w:val="1"/>
      <w:marLeft w:val="0"/>
      <w:marRight w:val="0"/>
      <w:marTop w:val="0"/>
      <w:marBottom w:val="0"/>
      <w:divBdr>
        <w:top w:val="none" w:sz="0" w:space="0" w:color="auto"/>
        <w:left w:val="none" w:sz="0" w:space="0" w:color="auto"/>
        <w:bottom w:val="none" w:sz="0" w:space="0" w:color="auto"/>
        <w:right w:val="none" w:sz="0" w:space="0" w:color="auto"/>
      </w:divBdr>
    </w:div>
    <w:div w:id="900556943">
      <w:bodyDiv w:val="1"/>
      <w:marLeft w:val="0"/>
      <w:marRight w:val="0"/>
      <w:marTop w:val="0"/>
      <w:marBottom w:val="0"/>
      <w:divBdr>
        <w:top w:val="none" w:sz="0" w:space="0" w:color="auto"/>
        <w:left w:val="none" w:sz="0" w:space="0" w:color="auto"/>
        <w:bottom w:val="none" w:sz="0" w:space="0" w:color="auto"/>
        <w:right w:val="none" w:sz="0" w:space="0" w:color="auto"/>
      </w:divBdr>
    </w:div>
    <w:div w:id="958494730">
      <w:bodyDiv w:val="1"/>
      <w:marLeft w:val="0"/>
      <w:marRight w:val="0"/>
      <w:marTop w:val="0"/>
      <w:marBottom w:val="0"/>
      <w:divBdr>
        <w:top w:val="none" w:sz="0" w:space="0" w:color="auto"/>
        <w:left w:val="none" w:sz="0" w:space="0" w:color="auto"/>
        <w:bottom w:val="none" w:sz="0" w:space="0" w:color="auto"/>
        <w:right w:val="none" w:sz="0" w:space="0" w:color="auto"/>
      </w:divBdr>
    </w:div>
    <w:div w:id="986930877">
      <w:bodyDiv w:val="1"/>
      <w:marLeft w:val="0"/>
      <w:marRight w:val="0"/>
      <w:marTop w:val="0"/>
      <w:marBottom w:val="0"/>
      <w:divBdr>
        <w:top w:val="none" w:sz="0" w:space="0" w:color="auto"/>
        <w:left w:val="none" w:sz="0" w:space="0" w:color="auto"/>
        <w:bottom w:val="none" w:sz="0" w:space="0" w:color="auto"/>
        <w:right w:val="none" w:sz="0" w:space="0" w:color="auto"/>
      </w:divBdr>
    </w:div>
    <w:div w:id="1066492491">
      <w:bodyDiv w:val="1"/>
      <w:marLeft w:val="0"/>
      <w:marRight w:val="0"/>
      <w:marTop w:val="0"/>
      <w:marBottom w:val="0"/>
      <w:divBdr>
        <w:top w:val="none" w:sz="0" w:space="0" w:color="auto"/>
        <w:left w:val="none" w:sz="0" w:space="0" w:color="auto"/>
        <w:bottom w:val="none" w:sz="0" w:space="0" w:color="auto"/>
        <w:right w:val="none" w:sz="0" w:space="0" w:color="auto"/>
      </w:divBdr>
    </w:div>
    <w:div w:id="1143890926">
      <w:bodyDiv w:val="1"/>
      <w:marLeft w:val="0"/>
      <w:marRight w:val="0"/>
      <w:marTop w:val="0"/>
      <w:marBottom w:val="0"/>
      <w:divBdr>
        <w:top w:val="none" w:sz="0" w:space="0" w:color="auto"/>
        <w:left w:val="none" w:sz="0" w:space="0" w:color="auto"/>
        <w:bottom w:val="none" w:sz="0" w:space="0" w:color="auto"/>
        <w:right w:val="none" w:sz="0" w:space="0" w:color="auto"/>
      </w:divBdr>
    </w:div>
    <w:div w:id="1205413148">
      <w:bodyDiv w:val="1"/>
      <w:marLeft w:val="0"/>
      <w:marRight w:val="0"/>
      <w:marTop w:val="0"/>
      <w:marBottom w:val="0"/>
      <w:divBdr>
        <w:top w:val="none" w:sz="0" w:space="0" w:color="auto"/>
        <w:left w:val="none" w:sz="0" w:space="0" w:color="auto"/>
        <w:bottom w:val="none" w:sz="0" w:space="0" w:color="auto"/>
        <w:right w:val="none" w:sz="0" w:space="0" w:color="auto"/>
      </w:divBdr>
    </w:div>
    <w:div w:id="1286932454">
      <w:bodyDiv w:val="1"/>
      <w:marLeft w:val="0"/>
      <w:marRight w:val="0"/>
      <w:marTop w:val="0"/>
      <w:marBottom w:val="0"/>
      <w:divBdr>
        <w:top w:val="none" w:sz="0" w:space="0" w:color="auto"/>
        <w:left w:val="none" w:sz="0" w:space="0" w:color="auto"/>
        <w:bottom w:val="none" w:sz="0" w:space="0" w:color="auto"/>
        <w:right w:val="none" w:sz="0" w:space="0" w:color="auto"/>
      </w:divBdr>
    </w:div>
    <w:div w:id="1289318881">
      <w:bodyDiv w:val="1"/>
      <w:marLeft w:val="0"/>
      <w:marRight w:val="0"/>
      <w:marTop w:val="0"/>
      <w:marBottom w:val="0"/>
      <w:divBdr>
        <w:top w:val="none" w:sz="0" w:space="0" w:color="auto"/>
        <w:left w:val="none" w:sz="0" w:space="0" w:color="auto"/>
        <w:bottom w:val="none" w:sz="0" w:space="0" w:color="auto"/>
        <w:right w:val="none" w:sz="0" w:space="0" w:color="auto"/>
      </w:divBdr>
    </w:div>
    <w:div w:id="1311910033">
      <w:bodyDiv w:val="1"/>
      <w:marLeft w:val="0"/>
      <w:marRight w:val="0"/>
      <w:marTop w:val="0"/>
      <w:marBottom w:val="0"/>
      <w:divBdr>
        <w:top w:val="none" w:sz="0" w:space="0" w:color="auto"/>
        <w:left w:val="none" w:sz="0" w:space="0" w:color="auto"/>
        <w:bottom w:val="none" w:sz="0" w:space="0" w:color="auto"/>
        <w:right w:val="none" w:sz="0" w:space="0" w:color="auto"/>
      </w:divBdr>
    </w:div>
    <w:div w:id="1422605664">
      <w:bodyDiv w:val="1"/>
      <w:marLeft w:val="0"/>
      <w:marRight w:val="0"/>
      <w:marTop w:val="0"/>
      <w:marBottom w:val="0"/>
      <w:divBdr>
        <w:top w:val="none" w:sz="0" w:space="0" w:color="auto"/>
        <w:left w:val="none" w:sz="0" w:space="0" w:color="auto"/>
        <w:bottom w:val="none" w:sz="0" w:space="0" w:color="auto"/>
        <w:right w:val="none" w:sz="0" w:space="0" w:color="auto"/>
      </w:divBdr>
    </w:div>
    <w:div w:id="1445730296">
      <w:bodyDiv w:val="1"/>
      <w:marLeft w:val="0"/>
      <w:marRight w:val="0"/>
      <w:marTop w:val="0"/>
      <w:marBottom w:val="0"/>
      <w:divBdr>
        <w:top w:val="none" w:sz="0" w:space="0" w:color="auto"/>
        <w:left w:val="none" w:sz="0" w:space="0" w:color="auto"/>
        <w:bottom w:val="none" w:sz="0" w:space="0" w:color="auto"/>
        <w:right w:val="none" w:sz="0" w:space="0" w:color="auto"/>
      </w:divBdr>
    </w:div>
    <w:div w:id="1484617424">
      <w:bodyDiv w:val="1"/>
      <w:marLeft w:val="0"/>
      <w:marRight w:val="0"/>
      <w:marTop w:val="0"/>
      <w:marBottom w:val="0"/>
      <w:divBdr>
        <w:top w:val="none" w:sz="0" w:space="0" w:color="auto"/>
        <w:left w:val="none" w:sz="0" w:space="0" w:color="auto"/>
        <w:bottom w:val="none" w:sz="0" w:space="0" w:color="auto"/>
        <w:right w:val="none" w:sz="0" w:space="0" w:color="auto"/>
      </w:divBdr>
      <w:divsChild>
        <w:div w:id="15012300">
          <w:marLeft w:val="0"/>
          <w:marRight w:val="0"/>
          <w:marTop w:val="0"/>
          <w:marBottom w:val="0"/>
          <w:divBdr>
            <w:top w:val="none" w:sz="0" w:space="0" w:color="auto"/>
            <w:left w:val="none" w:sz="0" w:space="0" w:color="auto"/>
            <w:bottom w:val="none" w:sz="0" w:space="0" w:color="auto"/>
            <w:right w:val="none" w:sz="0" w:space="0" w:color="auto"/>
          </w:divBdr>
        </w:div>
        <w:div w:id="216741454">
          <w:marLeft w:val="0"/>
          <w:marRight w:val="0"/>
          <w:marTop w:val="0"/>
          <w:marBottom w:val="0"/>
          <w:divBdr>
            <w:top w:val="none" w:sz="0" w:space="0" w:color="auto"/>
            <w:left w:val="none" w:sz="0" w:space="0" w:color="auto"/>
            <w:bottom w:val="none" w:sz="0" w:space="0" w:color="auto"/>
            <w:right w:val="none" w:sz="0" w:space="0" w:color="auto"/>
          </w:divBdr>
        </w:div>
        <w:div w:id="462311603">
          <w:marLeft w:val="0"/>
          <w:marRight w:val="0"/>
          <w:marTop w:val="0"/>
          <w:marBottom w:val="0"/>
          <w:divBdr>
            <w:top w:val="none" w:sz="0" w:space="0" w:color="auto"/>
            <w:left w:val="none" w:sz="0" w:space="0" w:color="auto"/>
            <w:bottom w:val="none" w:sz="0" w:space="0" w:color="auto"/>
            <w:right w:val="none" w:sz="0" w:space="0" w:color="auto"/>
          </w:divBdr>
        </w:div>
        <w:div w:id="1409309274">
          <w:marLeft w:val="0"/>
          <w:marRight w:val="0"/>
          <w:marTop w:val="0"/>
          <w:marBottom w:val="0"/>
          <w:divBdr>
            <w:top w:val="none" w:sz="0" w:space="0" w:color="auto"/>
            <w:left w:val="none" w:sz="0" w:space="0" w:color="auto"/>
            <w:bottom w:val="none" w:sz="0" w:space="0" w:color="auto"/>
            <w:right w:val="none" w:sz="0" w:space="0" w:color="auto"/>
          </w:divBdr>
        </w:div>
        <w:div w:id="1538808051">
          <w:marLeft w:val="0"/>
          <w:marRight w:val="0"/>
          <w:marTop w:val="0"/>
          <w:marBottom w:val="0"/>
          <w:divBdr>
            <w:top w:val="none" w:sz="0" w:space="0" w:color="auto"/>
            <w:left w:val="none" w:sz="0" w:space="0" w:color="auto"/>
            <w:bottom w:val="none" w:sz="0" w:space="0" w:color="auto"/>
            <w:right w:val="none" w:sz="0" w:space="0" w:color="auto"/>
          </w:divBdr>
        </w:div>
        <w:div w:id="1576280699">
          <w:marLeft w:val="0"/>
          <w:marRight w:val="0"/>
          <w:marTop w:val="0"/>
          <w:marBottom w:val="0"/>
          <w:divBdr>
            <w:top w:val="none" w:sz="0" w:space="0" w:color="auto"/>
            <w:left w:val="none" w:sz="0" w:space="0" w:color="auto"/>
            <w:bottom w:val="none" w:sz="0" w:space="0" w:color="auto"/>
            <w:right w:val="none" w:sz="0" w:space="0" w:color="auto"/>
          </w:divBdr>
        </w:div>
      </w:divsChild>
    </w:div>
    <w:div w:id="1525636786">
      <w:bodyDiv w:val="1"/>
      <w:marLeft w:val="0"/>
      <w:marRight w:val="0"/>
      <w:marTop w:val="0"/>
      <w:marBottom w:val="0"/>
      <w:divBdr>
        <w:top w:val="none" w:sz="0" w:space="0" w:color="auto"/>
        <w:left w:val="none" w:sz="0" w:space="0" w:color="auto"/>
        <w:bottom w:val="none" w:sz="0" w:space="0" w:color="auto"/>
        <w:right w:val="none" w:sz="0" w:space="0" w:color="auto"/>
      </w:divBdr>
    </w:div>
    <w:div w:id="1545096159">
      <w:bodyDiv w:val="1"/>
      <w:marLeft w:val="0"/>
      <w:marRight w:val="0"/>
      <w:marTop w:val="0"/>
      <w:marBottom w:val="0"/>
      <w:divBdr>
        <w:top w:val="none" w:sz="0" w:space="0" w:color="auto"/>
        <w:left w:val="none" w:sz="0" w:space="0" w:color="auto"/>
        <w:bottom w:val="none" w:sz="0" w:space="0" w:color="auto"/>
        <w:right w:val="none" w:sz="0" w:space="0" w:color="auto"/>
      </w:divBdr>
    </w:div>
    <w:div w:id="1581014629">
      <w:bodyDiv w:val="1"/>
      <w:marLeft w:val="0"/>
      <w:marRight w:val="0"/>
      <w:marTop w:val="0"/>
      <w:marBottom w:val="0"/>
      <w:divBdr>
        <w:top w:val="none" w:sz="0" w:space="0" w:color="auto"/>
        <w:left w:val="none" w:sz="0" w:space="0" w:color="auto"/>
        <w:bottom w:val="none" w:sz="0" w:space="0" w:color="auto"/>
        <w:right w:val="none" w:sz="0" w:space="0" w:color="auto"/>
      </w:divBdr>
    </w:div>
    <w:div w:id="1691950738">
      <w:bodyDiv w:val="1"/>
      <w:marLeft w:val="0"/>
      <w:marRight w:val="0"/>
      <w:marTop w:val="0"/>
      <w:marBottom w:val="0"/>
      <w:divBdr>
        <w:top w:val="none" w:sz="0" w:space="0" w:color="auto"/>
        <w:left w:val="none" w:sz="0" w:space="0" w:color="auto"/>
        <w:bottom w:val="none" w:sz="0" w:space="0" w:color="auto"/>
        <w:right w:val="none" w:sz="0" w:space="0" w:color="auto"/>
      </w:divBdr>
    </w:div>
    <w:div w:id="1712338426">
      <w:bodyDiv w:val="1"/>
      <w:marLeft w:val="0"/>
      <w:marRight w:val="0"/>
      <w:marTop w:val="0"/>
      <w:marBottom w:val="0"/>
      <w:divBdr>
        <w:top w:val="none" w:sz="0" w:space="0" w:color="auto"/>
        <w:left w:val="none" w:sz="0" w:space="0" w:color="auto"/>
        <w:bottom w:val="none" w:sz="0" w:space="0" w:color="auto"/>
        <w:right w:val="none" w:sz="0" w:space="0" w:color="auto"/>
      </w:divBdr>
      <w:divsChild>
        <w:div w:id="2087678998">
          <w:marLeft w:val="0"/>
          <w:marRight w:val="0"/>
          <w:marTop w:val="0"/>
          <w:marBottom w:val="0"/>
          <w:divBdr>
            <w:top w:val="none" w:sz="0" w:space="0" w:color="auto"/>
            <w:left w:val="none" w:sz="0" w:space="0" w:color="auto"/>
            <w:bottom w:val="none" w:sz="0" w:space="0" w:color="auto"/>
            <w:right w:val="none" w:sz="0" w:space="0" w:color="auto"/>
          </w:divBdr>
        </w:div>
      </w:divsChild>
    </w:div>
    <w:div w:id="1772894579">
      <w:bodyDiv w:val="1"/>
      <w:marLeft w:val="0"/>
      <w:marRight w:val="0"/>
      <w:marTop w:val="0"/>
      <w:marBottom w:val="0"/>
      <w:divBdr>
        <w:top w:val="none" w:sz="0" w:space="0" w:color="auto"/>
        <w:left w:val="none" w:sz="0" w:space="0" w:color="auto"/>
        <w:bottom w:val="none" w:sz="0" w:space="0" w:color="auto"/>
        <w:right w:val="none" w:sz="0" w:space="0" w:color="auto"/>
      </w:divBdr>
    </w:div>
    <w:div w:id="1838106382">
      <w:bodyDiv w:val="1"/>
      <w:marLeft w:val="0"/>
      <w:marRight w:val="0"/>
      <w:marTop w:val="0"/>
      <w:marBottom w:val="0"/>
      <w:divBdr>
        <w:top w:val="none" w:sz="0" w:space="0" w:color="auto"/>
        <w:left w:val="none" w:sz="0" w:space="0" w:color="auto"/>
        <w:bottom w:val="none" w:sz="0" w:space="0" w:color="auto"/>
        <w:right w:val="none" w:sz="0" w:space="0" w:color="auto"/>
      </w:divBdr>
    </w:div>
    <w:div w:id="1853833662">
      <w:bodyDiv w:val="1"/>
      <w:marLeft w:val="0"/>
      <w:marRight w:val="0"/>
      <w:marTop w:val="0"/>
      <w:marBottom w:val="0"/>
      <w:divBdr>
        <w:top w:val="none" w:sz="0" w:space="0" w:color="auto"/>
        <w:left w:val="none" w:sz="0" w:space="0" w:color="auto"/>
        <w:bottom w:val="none" w:sz="0" w:space="0" w:color="auto"/>
        <w:right w:val="none" w:sz="0" w:space="0" w:color="auto"/>
      </w:divBdr>
    </w:div>
    <w:div w:id="1855455681">
      <w:bodyDiv w:val="1"/>
      <w:marLeft w:val="0"/>
      <w:marRight w:val="0"/>
      <w:marTop w:val="0"/>
      <w:marBottom w:val="0"/>
      <w:divBdr>
        <w:top w:val="none" w:sz="0" w:space="0" w:color="auto"/>
        <w:left w:val="none" w:sz="0" w:space="0" w:color="auto"/>
        <w:bottom w:val="none" w:sz="0" w:space="0" w:color="auto"/>
        <w:right w:val="none" w:sz="0" w:space="0" w:color="auto"/>
      </w:divBdr>
    </w:div>
    <w:div w:id="1902323717">
      <w:bodyDiv w:val="1"/>
      <w:marLeft w:val="0"/>
      <w:marRight w:val="0"/>
      <w:marTop w:val="0"/>
      <w:marBottom w:val="0"/>
      <w:divBdr>
        <w:top w:val="none" w:sz="0" w:space="0" w:color="auto"/>
        <w:left w:val="none" w:sz="0" w:space="0" w:color="auto"/>
        <w:bottom w:val="none" w:sz="0" w:space="0" w:color="auto"/>
        <w:right w:val="none" w:sz="0" w:space="0" w:color="auto"/>
      </w:divBdr>
    </w:div>
    <w:div w:id="2028748988">
      <w:bodyDiv w:val="1"/>
      <w:marLeft w:val="0"/>
      <w:marRight w:val="0"/>
      <w:marTop w:val="0"/>
      <w:marBottom w:val="0"/>
      <w:divBdr>
        <w:top w:val="none" w:sz="0" w:space="0" w:color="auto"/>
        <w:left w:val="none" w:sz="0" w:space="0" w:color="auto"/>
        <w:bottom w:val="none" w:sz="0" w:space="0" w:color="auto"/>
        <w:right w:val="none" w:sz="0" w:space="0" w:color="auto"/>
      </w:divBdr>
    </w:div>
    <w:div w:id="2042172264">
      <w:bodyDiv w:val="1"/>
      <w:marLeft w:val="0"/>
      <w:marRight w:val="0"/>
      <w:marTop w:val="0"/>
      <w:marBottom w:val="0"/>
      <w:divBdr>
        <w:top w:val="none" w:sz="0" w:space="0" w:color="auto"/>
        <w:left w:val="none" w:sz="0" w:space="0" w:color="auto"/>
        <w:bottom w:val="none" w:sz="0" w:space="0" w:color="auto"/>
        <w:right w:val="none" w:sz="0" w:space="0" w:color="auto"/>
      </w:divBdr>
    </w:div>
    <w:div w:id="213162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1F0C50C1D709408E98084B754D259B" ma:contentTypeVersion="2" ma:contentTypeDescription="Create a new document." ma:contentTypeScope="" ma:versionID="54bc8cfe31d3f5efe09adc29baac700c">
  <xsd:schema xmlns:xsd="http://www.w3.org/2001/XMLSchema" xmlns:xs="http://www.w3.org/2001/XMLSchema" xmlns:p="http://schemas.microsoft.com/office/2006/metadata/properties" xmlns:ns2="04f70824-1df9-40e7-b128-83edeabdbf48" targetNamespace="http://schemas.microsoft.com/office/2006/metadata/properties" ma:root="true" ma:fieldsID="80a5478f5d273c6d658af8e0d6b807b3" ns2:_="">
    <xsd:import namespace="04f70824-1df9-40e7-b128-83edeabdbf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f70824-1df9-40e7-b128-83edeabdb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BAAA68-9BD8-4A34-885F-73ED0F53EB5E}">
  <ds:schemaRefs>
    <ds:schemaRef ds:uri="http://schemas.microsoft.com/office/2006/metadata/properties"/>
    <ds:schemaRef ds:uri="http://schemas.microsoft.com/office/infopath/2007/PartnerControls"/>
    <ds:schemaRef ds:uri="eb89c440-429e-4491-a8b7-76d1937019e1"/>
    <ds:schemaRef ds:uri="http://schemas.microsoft.com/sharepoint/v3"/>
  </ds:schemaRefs>
</ds:datastoreItem>
</file>

<file path=customXml/itemProps2.xml><?xml version="1.0" encoding="utf-8"?>
<ds:datastoreItem xmlns:ds="http://schemas.openxmlformats.org/officeDocument/2006/customXml" ds:itemID="{A73EA729-7675-481C-BC94-431FEEFCE063}">
  <ds:schemaRefs>
    <ds:schemaRef ds:uri="http://schemas.openxmlformats.org/officeDocument/2006/bibliography"/>
  </ds:schemaRefs>
</ds:datastoreItem>
</file>

<file path=customXml/itemProps3.xml><?xml version="1.0" encoding="utf-8"?>
<ds:datastoreItem xmlns:ds="http://schemas.openxmlformats.org/officeDocument/2006/customXml" ds:itemID="{43A17A4F-23D4-41B4-B945-7B50F081E9D7}"/>
</file>

<file path=customXml/itemProps4.xml><?xml version="1.0" encoding="utf-8"?>
<ds:datastoreItem xmlns:ds="http://schemas.openxmlformats.org/officeDocument/2006/customXml" ds:itemID="{2A0237E4-E846-4534-8C5A-4638FAE330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592</Words>
  <Characters>3376</Characters>
  <Application>Microsoft Office Word</Application>
  <DocSecurity>0</DocSecurity>
  <Lines>28</Lines>
  <Paragraphs>7</Paragraphs>
  <ScaleCrop>false</ScaleCrop>
  <Company>Department of Veterans Affairs</Company>
  <LinksUpToDate>false</LinksUpToDate>
  <CharactersWithSpaces>3961</CharactersWithSpaces>
  <SharedDoc>false</SharedDoc>
  <HLinks>
    <vt:vector size="6" baseType="variant">
      <vt:variant>
        <vt:i4>1310785</vt:i4>
      </vt:variant>
      <vt:variant>
        <vt:i4>0</vt:i4>
      </vt:variant>
      <vt:variant>
        <vt:i4>0</vt:i4>
      </vt:variant>
      <vt:variant>
        <vt:i4>5</vt:i4>
      </vt:variant>
      <vt:variant>
        <vt:lpwstr>https://www.va.gov/find-locations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Calvey, Robert J.  (ERPI)</dc:creator>
  <cp:keywords/>
  <dc:description/>
  <cp:lastModifiedBy>Buker, Kate E.</cp:lastModifiedBy>
  <cp:revision>3</cp:revision>
  <dcterms:created xsi:type="dcterms:W3CDTF">2022-08-24T18:09:00Z</dcterms:created>
  <dcterms:modified xsi:type="dcterms:W3CDTF">2022-08-24T18:21:00Z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0x010100181F0C50C1D709408E98084B754D259B</vt:lpwstr>
  </property>
  <property fmtid="{D5CDD505-2E9C-101B-9397-08002B2CF9AE}" pid="3" name="Order">
    <vt:r8>123700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SharedWithUsers">
    <vt:lpwstr>2617;#Buker, Kate E.</vt:lpwstr>
  </property>
  <property fmtid="{D5CDD505-2E9C-101B-9397-08002B2CF9AE}" pid="9" name="_SourceUrl">
    <vt:lpwstr/>
  </property>
  <property fmtid="{D5CDD505-2E9C-101B-9397-08002B2CF9AE}" pid="10" name="_SharedFileIndex">
    <vt:lpwstr/>
  </property>
  <property fmtid="{D5CDD505-2E9C-101B-9397-08002B2CF9AE}" pid="11" name="_ExtendedDescription">
    <vt:lpwstr/>
  </property>
  <property fmtid="{D5CDD505-2E9C-101B-9397-08002B2CF9AE}" pid="12" name="TriggerFlowInfo">
    <vt:lpwstr/>
  </property>
</Properties>
</file>