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FBCD7" w14:textId="03F146A7" w:rsidR="00194282" w:rsidRDefault="00F90E9F" w:rsidP="00194282">
      <w:pPr>
        <w:pStyle w:val="Heading2"/>
      </w:pPr>
      <w:r>
        <w:t xml:space="preserve">VEO </w:t>
      </w:r>
      <w:r w:rsidR="00F93B96">
        <w:t>Mission Act Scripts</w:t>
      </w:r>
    </w:p>
    <w:tbl>
      <w:tblPr>
        <w:tblStyle w:val="TableGrid"/>
        <w:tblW w:w="10885" w:type="dxa"/>
        <w:tblLook w:val="04A0" w:firstRow="1" w:lastRow="0" w:firstColumn="1" w:lastColumn="0" w:noHBand="0" w:noVBand="1"/>
      </w:tblPr>
      <w:tblGrid>
        <w:gridCol w:w="2425"/>
        <w:gridCol w:w="5040"/>
        <w:gridCol w:w="3420"/>
      </w:tblGrid>
      <w:tr w:rsidR="001A142D" w:rsidRPr="00940A47" w14:paraId="605208C8" w14:textId="77777777" w:rsidTr="3566CE83">
        <w:tc>
          <w:tcPr>
            <w:tcW w:w="2425" w:type="dxa"/>
          </w:tcPr>
          <w:p w14:paraId="4C9C47EA" w14:textId="65A12071" w:rsidR="001A142D" w:rsidRPr="00940A47" w:rsidRDefault="001A142D" w:rsidP="00AB4614">
            <w:pPr>
              <w:pStyle w:val="Heading3"/>
              <w:outlineLvl w:val="2"/>
            </w:pPr>
            <w:r>
              <w:t>Script Title</w:t>
            </w:r>
          </w:p>
        </w:tc>
        <w:tc>
          <w:tcPr>
            <w:tcW w:w="5040" w:type="dxa"/>
          </w:tcPr>
          <w:p w14:paraId="227FC49C" w14:textId="7A16EAFF" w:rsidR="001A142D" w:rsidRPr="00940A47" w:rsidRDefault="001A142D" w:rsidP="00AB4614">
            <w:pPr>
              <w:pStyle w:val="Heading3"/>
              <w:outlineLvl w:val="2"/>
            </w:pPr>
            <w:r>
              <w:t>Script</w:t>
            </w:r>
          </w:p>
        </w:tc>
        <w:tc>
          <w:tcPr>
            <w:tcW w:w="3420" w:type="dxa"/>
          </w:tcPr>
          <w:p w14:paraId="1AA65E07" w14:textId="131989DC" w:rsidR="001A142D" w:rsidRPr="00940A47" w:rsidRDefault="001A142D" w:rsidP="00AB4614">
            <w:pPr>
              <w:pStyle w:val="Heading3"/>
              <w:outlineLvl w:val="2"/>
            </w:pPr>
            <w:r>
              <w:t>Notes</w:t>
            </w:r>
          </w:p>
        </w:tc>
      </w:tr>
      <w:tr w:rsidR="0014252B" w:rsidRPr="0014252B" w14:paraId="74F2E1E7" w14:textId="77777777" w:rsidTr="3566CE83">
        <w:trPr>
          <w:trHeight w:val="70"/>
        </w:trPr>
        <w:tc>
          <w:tcPr>
            <w:tcW w:w="2425" w:type="dxa"/>
          </w:tcPr>
          <w:p w14:paraId="14CE46B8" w14:textId="3AC7B535" w:rsidR="0014252B" w:rsidRPr="0014252B" w:rsidRDefault="00CD192C" w:rsidP="00EB262A">
            <w:r w:rsidRPr="00CD192C">
              <w:t>Welcome Message</w:t>
            </w:r>
          </w:p>
        </w:tc>
        <w:tc>
          <w:tcPr>
            <w:tcW w:w="5040" w:type="dxa"/>
          </w:tcPr>
          <w:p w14:paraId="487BC195" w14:textId="50C576AD" w:rsidR="0014252B" w:rsidRPr="0014252B" w:rsidRDefault="00CD192C" w:rsidP="3566CE83">
            <w:pPr>
              <w:rPr>
                <w:rFonts w:ascii="Helvetica" w:hAnsi="Helvetica" w:cs="Helvetica"/>
                <w:color w:val="333333"/>
              </w:rPr>
            </w:pPr>
            <w:r w:rsidDel="00B81F1F">
              <w:rPr>
                <w:rFonts w:ascii="Helvetica" w:hAnsi="Helvetica" w:cs="Helvetica"/>
                <w:color w:val="333333"/>
                <w:shd w:val="clear" w:color="auto" w:fill="F8F9FA"/>
              </w:rPr>
              <w:t xml:space="preserve">"You have reached the </w:t>
            </w:r>
            <w:commentRangeStart w:id="0"/>
            <w:r w:rsidRPr="3566CE83">
              <w:rPr>
                <w:rFonts w:ascii="Helvetica" w:hAnsi="Helvetica" w:cs="Helvetica"/>
                <w:color w:val="333333"/>
              </w:rPr>
              <w:t>VA Mission Act, Urgent Care, and Coronavirus hotline.</w:t>
            </w:r>
            <w:commentRangeEnd w:id="0"/>
            <w:r>
              <w:rPr>
                <w:rStyle w:val="CommentReference"/>
              </w:rPr>
              <w:commentReference w:id="0"/>
            </w:r>
            <w:r w:rsidRPr="3566CE83">
              <w:rPr>
                <w:rFonts w:ascii="Helvetica" w:hAnsi="Helvetica" w:cs="Helvetica"/>
                <w:color w:val="333333"/>
              </w:rPr>
              <w:t xml:space="preserve"> </w:t>
            </w:r>
            <w:del w:id="1" w:author="Seghers, Corbin M. (Voyage Advisory)" w:date="2022-08-12T18:55:00Z">
              <w:r w:rsidRPr="3566CE83" w:rsidDel="00CD192C">
                <w:rPr>
                  <w:rFonts w:ascii="Helvetica" w:hAnsi="Helvetica" w:cs="Helvetica"/>
                  <w:color w:val="333333"/>
                </w:rPr>
                <w:delText>If you are calling with question on VA services and care related to the coronavirus outbreak, you may press 6 now."</w:delText>
              </w:r>
            </w:del>
          </w:p>
        </w:tc>
        <w:tc>
          <w:tcPr>
            <w:tcW w:w="3420" w:type="dxa"/>
          </w:tcPr>
          <w:p w14:paraId="4EBE4892" w14:textId="1CE7DB2D" w:rsidR="0014252B" w:rsidRPr="0014252B" w:rsidRDefault="0014252B" w:rsidP="00EB262A"/>
        </w:tc>
      </w:tr>
      <w:tr w:rsidR="00CD192C" w:rsidRPr="0014252B" w14:paraId="4CFEAD02" w14:textId="77777777" w:rsidTr="3566CE83">
        <w:trPr>
          <w:trHeight w:val="70"/>
        </w:trPr>
        <w:tc>
          <w:tcPr>
            <w:tcW w:w="2425" w:type="dxa"/>
          </w:tcPr>
          <w:p w14:paraId="3296BEE7" w14:textId="71EB0ADC" w:rsidR="00CD192C" w:rsidRPr="00CD192C" w:rsidRDefault="00CD192C" w:rsidP="00EB262A"/>
        </w:tc>
        <w:tc>
          <w:tcPr>
            <w:tcW w:w="5040" w:type="dxa"/>
          </w:tcPr>
          <w:p w14:paraId="5C266328" w14:textId="745EEE6C" w:rsidR="00CD192C" w:rsidRDefault="00CD192C" w:rsidP="00EB262A">
            <w:pPr>
              <w:rPr>
                <w:rFonts w:ascii="Helvetica" w:hAnsi="Helvetica" w:cs="Helvetica"/>
                <w:color w:val="333333"/>
                <w:shd w:val="clear" w:color="auto" w:fill="F8F9FA"/>
              </w:rPr>
            </w:pPr>
          </w:p>
        </w:tc>
        <w:tc>
          <w:tcPr>
            <w:tcW w:w="3420" w:type="dxa"/>
          </w:tcPr>
          <w:p w14:paraId="47B6DB0F" w14:textId="77777777" w:rsidR="00CD192C" w:rsidRPr="0014252B" w:rsidRDefault="00CD192C" w:rsidP="00EB262A"/>
        </w:tc>
      </w:tr>
      <w:tr w:rsidR="008E6A99" w:rsidRPr="0014252B" w14:paraId="342B01D8" w14:textId="77777777" w:rsidTr="3566CE83">
        <w:trPr>
          <w:trHeight w:val="70"/>
        </w:trPr>
        <w:tc>
          <w:tcPr>
            <w:tcW w:w="2425" w:type="dxa"/>
          </w:tcPr>
          <w:p w14:paraId="077F6C10" w14:textId="42C3DF93" w:rsidR="008E6A99" w:rsidRPr="00CD192C" w:rsidRDefault="008E6A99" w:rsidP="00EB262A"/>
        </w:tc>
        <w:tc>
          <w:tcPr>
            <w:tcW w:w="5040" w:type="dxa"/>
          </w:tcPr>
          <w:p w14:paraId="3E616732" w14:textId="331F47A0" w:rsidR="008E6A99" w:rsidRPr="008E6A99" w:rsidRDefault="008E6A99" w:rsidP="00EB262A">
            <w:pPr>
              <w:rPr>
                <w:rFonts w:ascii="Helvetica" w:hAnsi="Helvetica" w:cs="Helvetica"/>
                <w:color w:val="333333"/>
                <w:shd w:val="clear" w:color="auto" w:fill="F8F9FA"/>
              </w:rPr>
            </w:pPr>
          </w:p>
        </w:tc>
        <w:tc>
          <w:tcPr>
            <w:tcW w:w="3420" w:type="dxa"/>
          </w:tcPr>
          <w:p w14:paraId="39C0CAA5" w14:textId="77777777" w:rsidR="008E6A99" w:rsidRPr="0014252B" w:rsidRDefault="008E6A99" w:rsidP="00EB262A"/>
        </w:tc>
      </w:tr>
      <w:tr w:rsidR="008E6A99" w:rsidRPr="0014252B" w14:paraId="46B5582A" w14:textId="77777777" w:rsidTr="3566CE83">
        <w:trPr>
          <w:trHeight w:val="70"/>
        </w:trPr>
        <w:tc>
          <w:tcPr>
            <w:tcW w:w="2425" w:type="dxa"/>
          </w:tcPr>
          <w:p w14:paraId="139723E6" w14:textId="61A9F2C4" w:rsidR="008E6A99" w:rsidRPr="008E6A99" w:rsidRDefault="008E6A99" w:rsidP="00EB262A"/>
        </w:tc>
        <w:tc>
          <w:tcPr>
            <w:tcW w:w="5040" w:type="dxa"/>
          </w:tcPr>
          <w:p w14:paraId="2848F06B" w14:textId="21D2E76F" w:rsidR="008E6A99" w:rsidRPr="008E6A99" w:rsidRDefault="008E6A99" w:rsidP="00EB262A">
            <w:pPr>
              <w:rPr>
                <w:rFonts w:ascii="Helvetica" w:hAnsi="Helvetica" w:cs="Helvetica"/>
                <w:color w:val="333333"/>
                <w:shd w:val="clear" w:color="auto" w:fill="F8F9FA"/>
              </w:rPr>
            </w:pPr>
          </w:p>
        </w:tc>
        <w:tc>
          <w:tcPr>
            <w:tcW w:w="3420" w:type="dxa"/>
          </w:tcPr>
          <w:p w14:paraId="113C05C0" w14:textId="77777777" w:rsidR="008E6A99" w:rsidRPr="0014252B" w:rsidRDefault="008E6A99" w:rsidP="00EB262A"/>
        </w:tc>
      </w:tr>
      <w:tr w:rsidR="008E6A99" w:rsidRPr="0014252B" w14:paraId="10623F46" w14:textId="77777777" w:rsidTr="3566CE83">
        <w:trPr>
          <w:trHeight w:val="70"/>
        </w:trPr>
        <w:tc>
          <w:tcPr>
            <w:tcW w:w="2425" w:type="dxa"/>
          </w:tcPr>
          <w:p w14:paraId="768C26EB" w14:textId="707852D0" w:rsidR="008E6A99" w:rsidRPr="008E6A99" w:rsidRDefault="008E6A99" w:rsidP="00EB262A">
            <w:r w:rsidRPr="008E6A99">
              <w:t>Spanish Option</w:t>
            </w:r>
          </w:p>
        </w:tc>
        <w:tc>
          <w:tcPr>
            <w:tcW w:w="5040" w:type="dxa"/>
          </w:tcPr>
          <w:p w14:paraId="79BE0BB7" w14:textId="7A51BDD5" w:rsidR="008E6A99" w:rsidRPr="008E6A99" w:rsidRDefault="00E56486" w:rsidP="00EB262A">
            <w:pPr>
              <w:rPr>
                <w:rFonts w:ascii="Helvetica" w:hAnsi="Helvetica" w:cs="Helvetica"/>
                <w:color w:val="333333"/>
                <w:shd w:val="clear" w:color="auto" w:fill="F8F9FA"/>
              </w:rPr>
            </w:pPr>
            <w:commentRangeStart w:id="2"/>
            <w:r w:rsidRPr="00E56486">
              <w:rPr>
                <w:rFonts w:ascii="Helvetica" w:hAnsi="Helvetica" w:cs="Helvetica"/>
                <w:color w:val="333333"/>
                <w:shd w:val="clear" w:color="auto" w:fill="F8F9FA"/>
              </w:rPr>
              <w:t xml:space="preserve">"Para </w:t>
            </w:r>
            <w:proofErr w:type="spellStart"/>
            <w:r w:rsidRPr="00E56486">
              <w:rPr>
                <w:rFonts w:ascii="Helvetica" w:hAnsi="Helvetica" w:cs="Helvetica"/>
                <w:color w:val="333333"/>
                <w:shd w:val="clear" w:color="auto" w:fill="F8F9FA"/>
              </w:rPr>
              <w:t>Español</w:t>
            </w:r>
            <w:proofErr w:type="spellEnd"/>
            <w:r w:rsidRPr="00E56486">
              <w:rPr>
                <w:rFonts w:ascii="Helvetica" w:hAnsi="Helvetica" w:cs="Helvetica"/>
                <w:color w:val="333333"/>
                <w:shd w:val="clear" w:color="auto" w:fill="F8F9FA"/>
              </w:rPr>
              <w:t xml:space="preserve">, </w:t>
            </w:r>
            <w:proofErr w:type="spellStart"/>
            <w:r w:rsidRPr="00E56486">
              <w:rPr>
                <w:rFonts w:ascii="Helvetica" w:hAnsi="Helvetica" w:cs="Helvetica"/>
                <w:color w:val="333333"/>
                <w:shd w:val="clear" w:color="auto" w:fill="F8F9FA"/>
              </w:rPr>
              <w:t>oprima</w:t>
            </w:r>
            <w:proofErr w:type="spellEnd"/>
            <w:r w:rsidRPr="00E56486">
              <w:rPr>
                <w:rFonts w:ascii="Helvetica" w:hAnsi="Helvetica" w:cs="Helvetica"/>
                <w:color w:val="333333"/>
                <w:shd w:val="clear" w:color="auto" w:fill="F8F9FA"/>
              </w:rPr>
              <w:t xml:space="preserve"> </w:t>
            </w:r>
            <w:proofErr w:type="spellStart"/>
            <w:r w:rsidRPr="00E56486">
              <w:rPr>
                <w:rFonts w:ascii="Helvetica" w:hAnsi="Helvetica" w:cs="Helvetica"/>
                <w:color w:val="333333"/>
                <w:shd w:val="clear" w:color="auto" w:fill="F8F9FA"/>
              </w:rPr>
              <w:t>numero</w:t>
            </w:r>
            <w:proofErr w:type="spellEnd"/>
            <w:r w:rsidRPr="00E56486">
              <w:rPr>
                <w:rFonts w:ascii="Helvetica" w:hAnsi="Helvetica" w:cs="Helvetica"/>
                <w:color w:val="333333"/>
                <w:shd w:val="clear" w:color="auto" w:fill="F8F9FA"/>
              </w:rPr>
              <w:t xml:space="preserve"> </w:t>
            </w:r>
            <w:proofErr w:type="spellStart"/>
            <w:r w:rsidRPr="00E56486">
              <w:rPr>
                <w:rFonts w:ascii="Helvetica" w:hAnsi="Helvetica" w:cs="Helvetica"/>
                <w:color w:val="333333"/>
                <w:shd w:val="clear" w:color="auto" w:fill="F8F9FA"/>
              </w:rPr>
              <w:t>ocho</w:t>
            </w:r>
            <w:proofErr w:type="spellEnd"/>
            <w:r w:rsidRPr="00E56486">
              <w:rPr>
                <w:rFonts w:ascii="Helvetica" w:hAnsi="Helvetica" w:cs="Helvetica"/>
                <w:color w:val="333333"/>
                <w:shd w:val="clear" w:color="auto" w:fill="F8F9FA"/>
              </w:rPr>
              <w:t>."</w:t>
            </w:r>
            <w:commentRangeEnd w:id="2"/>
            <w:r w:rsidR="0073064D">
              <w:rPr>
                <w:rStyle w:val="CommentReference"/>
              </w:rPr>
              <w:commentReference w:id="2"/>
            </w:r>
          </w:p>
        </w:tc>
        <w:tc>
          <w:tcPr>
            <w:tcW w:w="3420" w:type="dxa"/>
          </w:tcPr>
          <w:p w14:paraId="0AD45F8C" w14:textId="77777777" w:rsidR="008E6A99" w:rsidRPr="0014252B" w:rsidRDefault="008E6A99" w:rsidP="00EB262A"/>
        </w:tc>
      </w:tr>
      <w:tr w:rsidR="00E56486" w:rsidRPr="0014252B" w14:paraId="61024D5B" w14:textId="77777777" w:rsidTr="3566CE83">
        <w:trPr>
          <w:trHeight w:val="70"/>
        </w:trPr>
        <w:tc>
          <w:tcPr>
            <w:tcW w:w="2425" w:type="dxa"/>
          </w:tcPr>
          <w:p w14:paraId="5EC048DE" w14:textId="704B05B1" w:rsidR="00E56486" w:rsidRPr="008E6A99" w:rsidRDefault="00E56486" w:rsidP="00EB262A">
            <w:r w:rsidRPr="00E56486">
              <w:t>Mission Act Main Menu</w:t>
            </w:r>
          </w:p>
        </w:tc>
        <w:tc>
          <w:tcPr>
            <w:tcW w:w="5040" w:type="dxa"/>
          </w:tcPr>
          <w:p w14:paraId="11B85E3E" w14:textId="78EF7567" w:rsidR="00E56486" w:rsidRPr="00E56486" w:rsidRDefault="00E56486" w:rsidP="00EB262A">
            <w:pPr>
              <w:rPr>
                <w:rFonts w:ascii="Helvetica" w:hAnsi="Helvetica" w:cs="Helvetica"/>
                <w:color w:val="333333"/>
                <w:shd w:val="clear" w:color="auto" w:fill="F8F9FA"/>
              </w:rPr>
            </w:pPr>
            <w:r w:rsidRPr="00E56486">
              <w:rPr>
                <w:rFonts w:ascii="Helvetica" w:hAnsi="Helvetica" w:cs="Helvetica"/>
                <w:color w:val="333333"/>
                <w:shd w:val="clear" w:color="auto" w:fill="F8F9FA"/>
              </w:rPr>
              <w:t xml:space="preserve">"For Healthcare eligibility, press 1.  For community care eligibility, press 2.  For urgent care information press ‘3’.  For copayment and insurance information press 4. For compliments, complaints or clinical appeals press 5. </w:t>
            </w:r>
            <w:del w:id="3" w:author="Seghers, Corbin M. (Voyage Advisory)" w:date="2022-08-12T18:54:00Z">
              <w:r w:rsidRPr="3566CE83" w:rsidDel="00E56486">
                <w:rPr>
                  <w:rFonts w:ascii="Helvetica" w:hAnsi="Helvetica" w:cs="Helvetica"/>
                  <w:color w:val="333333"/>
                </w:rPr>
                <w:delText xml:space="preserve">For frequently asked questions about </w:delText>
              </w:r>
            </w:del>
            <w:del w:id="4" w:author="Calvey, Robert J.  (ERPI)" w:date="2021-04-26T10:01:00Z">
              <w:r w:rsidRPr="3566CE83" w:rsidDel="00E56486">
                <w:rPr>
                  <w:rFonts w:ascii="Helvetica" w:hAnsi="Helvetica" w:cs="Helvetica"/>
                  <w:color w:val="333333"/>
                </w:rPr>
                <w:delText xml:space="preserve"> the corona or </w:delText>
              </w:r>
            </w:del>
            <w:del w:id="5" w:author="Seghers, Corbin M. (Voyage Advisory)" w:date="2022-08-12T18:54:00Z">
              <w:r w:rsidRPr="3566CE83" w:rsidDel="00E56486">
                <w:rPr>
                  <w:rFonts w:ascii="Helvetica" w:hAnsi="Helvetica" w:cs="Helvetica"/>
                  <w:color w:val="333333"/>
                </w:rPr>
                <w:delText>COVID-19</w:delText>
              </w:r>
            </w:del>
            <w:del w:id="6" w:author="Calvey, Robert J.  (ERPI)" w:date="2021-04-26T10:01:00Z">
              <w:r w:rsidRPr="3566CE83" w:rsidDel="00E56486">
                <w:rPr>
                  <w:rFonts w:ascii="Helvetica" w:hAnsi="Helvetica" w:cs="Helvetica"/>
                  <w:color w:val="333333"/>
                </w:rPr>
                <w:delText xml:space="preserve"> virus</w:delText>
              </w:r>
            </w:del>
            <w:del w:id="7" w:author="Seghers, Corbin M. (Voyage Advisory)" w:date="2022-08-12T18:54:00Z">
              <w:r w:rsidRPr="3566CE83" w:rsidDel="00E56486">
                <w:rPr>
                  <w:rFonts w:ascii="Helvetica" w:hAnsi="Helvetica" w:cs="Helvetica"/>
                  <w:color w:val="333333"/>
                </w:rPr>
                <w:delText>, press 6.</w:delText>
              </w:r>
            </w:del>
            <w:r w:rsidRPr="00E56486">
              <w:rPr>
                <w:rFonts w:ascii="Helvetica" w:hAnsi="Helvetica" w:cs="Helvetica"/>
                <w:color w:val="333333"/>
                <w:shd w:val="clear" w:color="auto" w:fill="F8F9FA"/>
              </w:rPr>
              <w:t>"</w:t>
            </w:r>
          </w:p>
        </w:tc>
        <w:tc>
          <w:tcPr>
            <w:tcW w:w="3420" w:type="dxa"/>
          </w:tcPr>
          <w:p w14:paraId="69043215" w14:textId="340BD083" w:rsidR="00E56486" w:rsidRPr="0014252B" w:rsidRDefault="00D01AD0" w:rsidP="00EB262A">
            <w:r>
              <w:t>Main menu allows for unlimited repeat attempts.</w:t>
            </w:r>
          </w:p>
        </w:tc>
      </w:tr>
      <w:tr w:rsidR="00E56486" w:rsidRPr="0014252B" w14:paraId="1F131A7F" w14:textId="77777777" w:rsidTr="3566CE83">
        <w:trPr>
          <w:trHeight w:val="70"/>
        </w:trPr>
        <w:tc>
          <w:tcPr>
            <w:tcW w:w="2425" w:type="dxa"/>
          </w:tcPr>
          <w:p w14:paraId="072D9433" w14:textId="5CB0F488" w:rsidR="00E56486" w:rsidRPr="00E56486" w:rsidRDefault="00E56486" w:rsidP="00EB262A">
            <w:r w:rsidRPr="00E56486">
              <w:t>No Entry Message</w:t>
            </w:r>
          </w:p>
        </w:tc>
        <w:tc>
          <w:tcPr>
            <w:tcW w:w="5040" w:type="dxa"/>
          </w:tcPr>
          <w:p w14:paraId="7A9B0BAA" w14:textId="1F0E494C" w:rsidR="00E56486" w:rsidRPr="00E56486" w:rsidRDefault="00E56486" w:rsidP="00EB262A">
            <w:pPr>
              <w:rPr>
                <w:rFonts w:ascii="Helvetica" w:hAnsi="Helvetica" w:cs="Helvetica"/>
                <w:color w:val="333333"/>
                <w:shd w:val="clear" w:color="auto" w:fill="F8F9FA"/>
              </w:rPr>
            </w:pPr>
            <w:r w:rsidRPr="00E56486">
              <w:rPr>
                <w:rFonts w:ascii="Helvetica" w:hAnsi="Helvetica" w:cs="Helvetica"/>
                <w:color w:val="333333"/>
                <w:shd w:val="clear" w:color="auto" w:fill="F8F9FA"/>
              </w:rPr>
              <w:t>"I am sorry I did not get a response."</w:t>
            </w:r>
          </w:p>
        </w:tc>
        <w:tc>
          <w:tcPr>
            <w:tcW w:w="3420" w:type="dxa"/>
          </w:tcPr>
          <w:p w14:paraId="291B803B" w14:textId="4E631EB1" w:rsidR="00E56486" w:rsidRPr="0014252B" w:rsidRDefault="00B2405B" w:rsidP="00EB262A">
            <w:r>
              <w:t>No entry message only played on Main Menu.</w:t>
            </w:r>
          </w:p>
        </w:tc>
      </w:tr>
      <w:tr w:rsidR="00E56486" w:rsidRPr="0014252B" w14:paraId="714CA857" w14:textId="77777777" w:rsidTr="3566CE83">
        <w:trPr>
          <w:trHeight w:val="70"/>
        </w:trPr>
        <w:tc>
          <w:tcPr>
            <w:tcW w:w="2425" w:type="dxa"/>
          </w:tcPr>
          <w:p w14:paraId="1A1E77B8" w14:textId="70A956D4" w:rsidR="00E56486" w:rsidRPr="00E56486" w:rsidRDefault="00144F99" w:rsidP="00EB262A">
            <w:r w:rsidRPr="00144F99">
              <w:t>Invalid Entry Message</w:t>
            </w:r>
          </w:p>
        </w:tc>
        <w:tc>
          <w:tcPr>
            <w:tcW w:w="5040" w:type="dxa"/>
          </w:tcPr>
          <w:p w14:paraId="1DE39314" w14:textId="0CF76E87" w:rsidR="00E56486" w:rsidRPr="00E56486" w:rsidRDefault="00144F99" w:rsidP="00EB262A">
            <w:pPr>
              <w:rPr>
                <w:rFonts w:ascii="Helvetica" w:hAnsi="Helvetica" w:cs="Helvetica"/>
                <w:color w:val="333333"/>
                <w:shd w:val="clear" w:color="auto" w:fill="F8F9FA"/>
              </w:rPr>
            </w:pPr>
            <w:r w:rsidRPr="00144F99">
              <w:rPr>
                <w:rFonts w:ascii="Helvetica" w:hAnsi="Helvetica" w:cs="Helvetica"/>
                <w:color w:val="333333"/>
                <w:shd w:val="clear" w:color="auto" w:fill="F8F9FA"/>
              </w:rPr>
              <w:t>"I am sorry that is an invalid entry, please try again."</w:t>
            </w:r>
          </w:p>
        </w:tc>
        <w:tc>
          <w:tcPr>
            <w:tcW w:w="3420" w:type="dxa"/>
          </w:tcPr>
          <w:p w14:paraId="3E8E39D0" w14:textId="11220505" w:rsidR="00E56486" w:rsidRPr="0014252B" w:rsidRDefault="00B2405B" w:rsidP="00EB262A">
            <w:r>
              <w:t>For the Repeat Options and Urgent Care Repeat Options, Invalid Entry message is also played for no entry.</w:t>
            </w:r>
          </w:p>
        </w:tc>
      </w:tr>
      <w:tr w:rsidR="00144F99" w:rsidRPr="0014252B" w14:paraId="12D1DC33" w14:textId="77777777" w:rsidTr="3566CE83">
        <w:trPr>
          <w:trHeight w:val="70"/>
        </w:trPr>
        <w:tc>
          <w:tcPr>
            <w:tcW w:w="2425" w:type="dxa"/>
          </w:tcPr>
          <w:p w14:paraId="22448A81" w14:textId="5843C942" w:rsidR="00144F99" w:rsidRPr="00144F99" w:rsidRDefault="00144F99" w:rsidP="00EB262A">
            <w:r w:rsidRPr="00144F99">
              <w:t>Eligibility Info</w:t>
            </w:r>
          </w:p>
        </w:tc>
        <w:tc>
          <w:tcPr>
            <w:tcW w:w="5040" w:type="dxa"/>
          </w:tcPr>
          <w:p w14:paraId="3A82471D" w14:textId="379B3510" w:rsidR="00144F99" w:rsidRPr="00144F99" w:rsidRDefault="00B369D0" w:rsidP="00EB262A">
            <w:pPr>
              <w:rPr>
                <w:rFonts w:ascii="Helvetica" w:hAnsi="Helvetica" w:cs="Helvetica"/>
                <w:color w:val="333333"/>
                <w:shd w:val="clear" w:color="auto" w:fill="F8F9FA"/>
              </w:rPr>
            </w:pPr>
            <w:r w:rsidRPr="00B369D0">
              <w:rPr>
                <w:rFonts w:ascii="Helvetica" w:hAnsi="Helvetica" w:cs="Helvetica"/>
                <w:color w:val="333333"/>
                <w:shd w:val="clear" w:color="auto" w:fill="F8F9FA"/>
              </w:rPr>
              <w:t>"VA provides medical benefits to all Veterans enrolled through the annual patient enrollment system based on different priority groups.  Eligible Veterans can use VA healthcare services nationwide including mobile health clinics and telehealth.  Veterans are assigned a priority group 1 through 8 based on Veteran military service history, disability rating, income level and qualification for Medicaid."</w:t>
            </w:r>
          </w:p>
        </w:tc>
        <w:tc>
          <w:tcPr>
            <w:tcW w:w="3420" w:type="dxa"/>
          </w:tcPr>
          <w:p w14:paraId="32EEEB9E" w14:textId="77777777" w:rsidR="00144F99" w:rsidRPr="0014252B" w:rsidRDefault="00144F99" w:rsidP="00EB262A"/>
        </w:tc>
      </w:tr>
      <w:tr w:rsidR="00B369D0" w:rsidRPr="0014252B" w14:paraId="5E2E89E7" w14:textId="77777777" w:rsidTr="3566CE83">
        <w:trPr>
          <w:trHeight w:val="70"/>
        </w:trPr>
        <w:tc>
          <w:tcPr>
            <w:tcW w:w="2425" w:type="dxa"/>
          </w:tcPr>
          <w:p w14:paraId="2198A044" w14:textId="5878E15A" w:rsidR="00B369D0" w:rsidRPr="00144F99" w:rsidRDefault="00B369D0" w:rsidP="00EB262A">
            <w:r w:rsidRPr="00B369D0">
              <w:t>Community Care Info</w:t>
            </w:r>
          </w:p>
        </w:tc>
        <w:tc>
          <w:tcPr>
            <w:tcW w:w="5040" w:type="dxa"/>
          </w:tcPr>
          <w:p w14:paraId="77491AF4" w14:textId="151B49FF" w:rsidR="00B369D0" w:rsidRPr="00B369D0" w:rsidRDefault="00B369D0" w:rsidP="00EB262A">
            <w:pPr>
              <w:rPr>
                <w:rFonts w:ascii="Helvetica" w:hAnsi="Helvetica" w:cs="Helvetica"/>
                <w:color w:val="333333"/>
                <w:shd w:val="clear" w:color="auto" w:fill="F8F9FA"/>
              </w:rPr>
            </w:pPr>
            <w:r w:rsidRPr="00B369D0">
              <w:rPr>
                <w:rFonts w:ascii="Helvetica" w:hAnsi="Helvetica" w:cs="Helvetica"/>
                <w:color w:val="333333"/>
                <w:shd w:val="clear" w:color="auto" w:fill="F8F9FA"/>
              </w:rPr>
              <w:t>"The MISSION Act defines six eligibility criteria where you may receive care with a community provider. In most instances VA must authorize the care before you receive it. You may be eligible for community care if: the specific care you need is not provided by VA at any facility or not available within designated access standards; or you reside in a U.S. state or territory that does not have a full-service VA medical facility; or you were previously eligible under the Veterans Choice 40 Program based on distance and you remain eligible based on distance; or you and your doctor decide community care is in the best interest of your health; or the VA facility is not providing care that complies with VA quality standards."</w:t>
            </w:r>
          </w:p>
        </w:tc>
        <w:tc>
          <w:tcPr>
            <w:tcW w:w="3420" w:type="dxa"/>
          </w:tcPr>
          <w:p w14:paraId="4A9C0311" w14:textId="77777777" w:rsidR="00B369D0" w:rsidRPr="0014252B" w:rsidRDefault="00B369D0" w:rsidP="00EB262A"/>
        </w:tc>
      </w:tr>
      <w:tr w:rsidR="00B369D0" w:rsidRPr="0014252B" w14:paraId="12005A65" w14:textId="77777777" w:rsidTr="3566CE83">
        <w:trPr>
          <w:trHeight w:val="70"/>
        </w:trPr>
        <w:tc>
          <w:tcPr>
            <w:tcW w:w="2425" w:type="dxa"/>
          </w:tcPr>
          <w:p w14:paraId="296CD417" w14:textId="0A52C6FD" w:rsidR="00B369D0" w:rsidRPr="00B369D0" w:rsidRDefault="00B369D0" w:rsidP="00EB262A">
            <w:r w:rsidRPr="00B369D0">
              <w:t>Urgent Care Info</w:t>
            </w:r>
          </w:p>
        </w:tc>
        <w:tc>
          <w:tcPr>
            <w:tcW w:w="5040" w:type="dxa"/>
          </w:tcPr>
          <w:p w14:paraId="4F1143AE" w14:textId="4F167D1F" w:rsidR="00B369D0" w:rsidRPr="00B369D0" w:rsidRDefault="00B369D0" w:rsidP="00EB262A">
            <w:pPr>
              <w:rPr>
                <w:rFonts w:ascii="Helvetica" w:hAnsi="Helvetica" w:cs="Helvetica"/>
                <w:color w:val="333333"/>
                <w:shd w:val="clear" w:color="auto" w:fill="F8F9FA"/>
              </w:rPr>
            </w:pPr>
            <w:r w:rsidRPr="00B369D0">
              <w:rPr>
                <w:rFonts w:ascii="Helvetica" w:hAnsi="Helvetica" w:cs="Helvetica"/>
                <w:color w:val="333333"/>
                <w:shd w:val="clear" w:color="auto" w:fill="F8F9FA"/>
              </w:rPr>
              <w:t xml:space="preserve">"The MISSION Act provides an </w:t>
            </w:r>
            <w:proofErr w:type="gramStart"/>
            <w:r w:rsidRPr="00B369D0">
              <w:rPr>
                <w:rFonts w:ascii="Helvetica" w:hAnsi="Helvetica" w:cs="Helvetica"/>
                <w:color w:val="333333"/>
                <w:shd w:val="clear" w:color="auto" w:fill="F8F9FA"/>
              </w:rPr>
              <w:t>urgent care benefits</w:t>
            </w:r>
            <w:proofErr w:type="gramEnd"/>
            <w:r w:rsidRPr="00B369D0">
              <w:rPr>
                <w:rFonts w:ascii="Helvetica" w:hAnsi="Helvetica" w:cs="Helvetica"/>
                <w:color w:val="333333"/>
                <w:shd w:val="clear" w:color="auto" w:fill="F8F9FA"/>
              </w:rPr>
              <w:t xml:space="preserve"> to enrolled Veterans who have received care through the VA within the last 24 months, providing greater choice and access to timely high quality care. The urgent care benefit gives Veterans same day options to visit a local in-network urgent care facility or walk-in clinic for the treatment of minor injuries, illnesses, and skin infections. Visit missionact.va.gov then select “Find a VA location near you” to see Urgent Care facilities."</w:t>
            </w:r>
          </w:p>
        </w:tc>
        <w:tc>
          <w:tcPr>
            <w:tcW w:w="3420" w:type="dxa"/>
          </w:tcPr>
          <w:p w14:paraId="645E556E" w14:textId="77777777" w:rsidR="00B369D0" w:rsidRPr="0014252B" w:rsidRDefault="00B369D0" w:rsidP="00EB262A"/>
        </w:tc>
      </w:tr>
      <w:tr w:rsidR="00B369D0" w:rsidRPr="0014252B" w14:paraId="37A4FB1E" w14:textId="77777777" w:rsidTr="3566CE83">
        <w:trPr>
          <w:trHeight w:val="70"/>
        </w:trPr>
        <w:tc>
          <w:tcPr>
            <w:tcW w:w="2425" w:type="dxa"/>
          </w:tcPr>
          <w:p w14:paraId="6FB2AF00" w14:textId="129E0630" w:rsidR="00B369D0" w:rsidRPr="00B369D0" w:rsidRDefault="00C65758" w:rsidP="00EB262A">
            <w:r w:rsidRPr="00C65758">
              <w:t>Urgent Care Repeat Options</w:t>
            </w:r>
          </w:p>
        </w:tc>
        <w:tc>
          <w:tcPr>
            <w:tcW w:w="5040" w:type="dxa"/>
          </w:tcPr>
          <w:p w14:paraId="34F09839" w14:textId="60878142" w:rsidR="00B369D0" w:rsidRPr="00B369D0" w:rsidRDefault="00C65758" w:rsidP="00EB262A">
            <w:pPr>
              <w:rPr>
                <w:rFonts w:ascii="Helvetica" w:hAnsi="Helvetica" w:cs="Helvetica"/>
                <w:color w:val="333333"/>
                <w:shd w:val="clear" w:color="auto" w:fill="F8F9FA"/>
              </w:rPr>
            </w:pPr>
            <w:r w:rsidRPr="00C65758">
              <w:rPr>
                <w:rFonts w:ascii="Helvetica" w:hAnsi="Helvetica" w:cs="Helvetica"/>
                <w:color w:val="333333"/>
                <w:shd w:val="clear" w:color="auto" w:fill="F8F9FA"/>
              </w:rPr>
              <w:t>"To return to the previous menu press star. To check your eligibility, Press 1. If you have additional questions about the mission act, press 0 to speak to an agent."</w:t>
            </w:r>
          </w:p>
        </w:tc>
        <w:tc>
          <w:tcPr>
            <w:tcW w:w="3420" w:type="dxa"/>
          </w:tcPr>
          <w:p w14:paraId="0D0C9B0D" w14:textId="41386BF4" w:rsidR="00B369D0" w:rsidRPr="0014252B" w:rsidRDefault="00FD15CE" w:rsidP="00EB262A">
            <w:r>
              <w:t>Urgent Care Repeat Options allow for unlimited repeat attempts.</w:t>
            </w:r>
          </w:p>
        </w:tc>
      </w:tr>
      <w:tr w:rsidR="00C65758" w:rsidRPr="0014252B" w14:paraId="6BE98FCF" w14:textId="77777777" w:rsidTr="3566CE83">
        <w:trPr>
          <w:trHeight w:val="70"/>
        </w:trPr>
        <w:tc>
          <w:tcPr>
            <w:tcW w:w="2425" w:type="dxa"/>
          </w:tcPr>
          <w:p w14:paraId="02E0EC86" w14:textId="4841B2E5" w:rsidR="00C65758" w:rsidRPr="00C65758" w:rsidRDefault="00C65758" w:rsidP="00EB262A">
            <w:r w:rsidRPr="00C65758">
              <w:t>Copayment Info</w:t>
            </w:r>
          </w:p>
        </w:tc>
        <w:tc>
          <w:tcPr>
            <w:tcW w:w="5040" w:type="dxa"/>
          </w:tcPr>
          <w:p w14:paraId="09DE917F" w14:textId="0D390FFE" w:rsidR="00C65758" w:rsidRPr="00C65758" w:rsidRDefault="00557D77" w:rsidP="00EB262A">
            <w:pPr>
              <w:rPr>
                <w:rFonts w:ascii="Helvetica" w:hAnsi="Helvetica" w:cs="Helvetica"/>
                <w:color w:val="333333"/>
                <w:shd w:val="clear" w:color="auto" w:fill="F8F9FA"/>
              </w:rPr>
            </w:pPr>
            <w:r w:rsidRPr="00557D77">
              <w:rPr>
                <w:rFonts w:ascii="Helvetica" w:hAnsi="Helvetica" w:cs="Helvetica"/>
                <w:color w:val="333333"/>
                <w:shd w:val="clear" w:color="auto" w:fill="F8F9FA"/>
              </w:rPr>
              <w:t xml:space="preserve">"In some instances, VA may charge a copayment for health care services received. The copayment amount can be based on the Veteran enrollment priority group, the health care service received, and the </w:t>
            </w:r>
            <w:proofErr w:type="gramStart"/>
            <w:r w:rsidRPr="00557D77">
              <w:rPr>
                <w:rFonts w:ascii="Helvetica" w:hAnsi="Helvetica" w:cs="Helvetica"/>
                <w:color w:val="333333"/>
                <w:shd w:val="clear" w:color="auto" w:fill="F8F9FA"/>
              </w:rPr>
              <w:t>Veteran‘</w:t>
            </w:r>
            <w:proofErr w:type="gramEnd"/>
            <w:r w:rsidRPr="00557D77">
              <w:rPr>
                <w:rFonts w:ascii="Helvetica" w:hAnsi="Helvetica" w:cs="Helvetica"/>
                <w:color w:val="333333"/>
                <w:shd w:val="clear" w:color="auto" w:fill="F8F9FA"/>
              </w:rPr>
              <w:t xml:space="preserve">s financial situation. VA health care benefits may not be used with Medicare, Medicaid, TRICARE, and Indian Health Service when services are received from non-VA Medical Centers. VA can also bill other health insurance for medical care and prescriptions unassociated with </w:t>
            </w:r>
            <w:proofErr w:type="gramStart"/>
            <w:r w:rsidRPr="00557D77">
              <w:rPr>
                <w:rFonts w:ascii="Helvetica" w:hAnsi="Helvetica" w:cs="Helvetica"/>
                <w:color w:val="333333"/>
                <w:shd w:val="clear" w:color="auto" w:fill="F8F9FA"/>
              </w:rPr>
              <w:t>service related</w:t>
            </w:r>
            <w:proofErr w:type="gramEnd"/>
            <w:r w:rsidRPr="00557D77">
              <w:rPr>
                <w:rFonts w:ascii="Helvetica" w:hAnsi="Helvetica" w:cs="Helvetica"/>
                <w:color w:val="333333"/>
                <w:shd w:val="clear" w:color="auto" w:fill="F8F9FA"/>
              </w:rPr>
              <w:t xml:space="preserve"> conditions."</w:t>
            </w:r>
          </w:p>
        </w:tc>
        <w:tc>
          <w:tcPr>
            <w:tcW w:w="3420" w:type="dxa"/>
          </w:tcPr>
          <w:p w14:paraId="3A806D30" w14:textId="77777777" w:rsidR="00C65758" w:rsidRPr="0014252B" w:rsidRDefault="00C65758" w:rsidP="00EB262A"/>
        </w:tc>
      </w:tr>
      <w:tr w:rsidR="00557D77" w:rsidRPr="0014252B" w14:paraId="0017A877" w14:textId="77777777" w:rsidTr="3566CE83">
        <w:trPr>
          <w:trHeight w:val="70"/>
        </w:trPr>
        <w:tc>
          <w:tcPr>
            <w:tcW w:w="2425" w:type="dxa"/>
          </w:tcPr>
          <w:p w14:paraId="75DDCD4F" w14:textId="6F466253" w:rsidR="00557D77" w:rsidRPr="00C65758" w:rsidRDefault="00557D77" w:rsidP="00EB262A">
            <w:r w:rsidRPr="00557D77">
              <w:t>Complaints Info</w:t>
            </w:r>
          </w:p>
        </w:tc>
        <w:tc>
          <w:tcPr>
            <w:tcW w:w="5040" w:type="dxa"/>
          </w:tcPr>
          <w:p w14:paraId="591A5525" w14:textId="1FD620DB" w:rsidR="00557D77" w:rsidRPr="00557D77" w:rsidRDefault="00557D77" w:rsidP="00EB262A">
            <w:pPr>
              <w:rPr>
                <w:rFonts w:ascii="Helvetica" w:hAnsi="Helvetica" w:cs="Helvetica"/>
                <w:color w:val="333333"/>
                <w:shd w:val="clear" w:color="auto" w:fill="F8F9FA"/>
              </w:rPr>
            </w:pPr>
            <w:r w:rsidRPr="00557D77">
              <w:rPr>
                <w:rFonts w:ascii="Helvetica" w:hAnsi="Helvetica" w:cs="Helvetica"/>
                <w:color w:val="333333"/>
                <w:shd w:val="clear" w:color="auto" w:fill="F8F9FA"/>
              </w:rPr>
              <w:t xml:space="preserve">"The VA values your feedback concerning the Mission Act. We are here to listen and document your Mission Act recommendations, </w:t>
            </w:r>
            <w:proofErr w:type="gramStart"/>
            <w:r w:rsidRPr="00557D77">
              <w:rPr>
                <w:rFonts w:ascii="Helvetica" w:hAnsi="Helvetica" w:cs="Helvetica"/>
                <w:color w:val="333333"/>
                <w:shd w:val="clear" w:color="auto" w:fill="F8F9FA"/>
              </w:rPr>
              <w:t>compliments</w:t>
            </w:r>
            <w:proofErr w:type="gramEnd"/>
            <w:r w:rsidRPr="00557D77">
              <w:rPr>
                <w:rFonts w:ascii="Helvetica" w:hAnsi="Helvetica" w:cs="Helvetica"/>
                <w:color w:val="333333"/>
                <w:shd w:val="clear" w:color="auto" w:fill="F8F9FA"/>
              </w:rPr>
              <w:t xml:space="preserve"> and complaints. Complaints </w:t>
            </w:r>
            <w:r w:rsidRPr="00557D77">
              <w:rPr>
                <w:rFonts w:ascii="Helvetica" w:hAnsi="Helvetica" w:cs="Helvetica"/>
                <w:color w:val="333333"/>
                <w:shd w:val="clear" w:color="auto" w:fill="F8F9FA"/>
              </w:rPr>
              <w:lastRenderedPageBreak/>
              <w:t>will be assigned a case number and tracked through resolution. "</w:t>
            </w:r>
          </w:p>
        </w:tc>
        <w:tc>
          <w:tcPr>
            <w:tcW w:w="3420" w:type="dxa"/>
          </w:tcPr>
          <w:p w14:paraId="6241599C" w14:textId="77777777" w:rsidR="00557D77" w:rsidRPr="0014252B" w:rsidRDefault="00557D77" w:rsidP="00EB262A"/>
        </w:tc>
      </w:tr>
      <w:tr w:rsidR="5FA5452F" w14:paraId="4EFCC7DC" w14:textId="77777777" w:rsidTr="3566CE83">
        <w:trPr>
          <w:trHeight w:val="70"/>
        </w:trPr>
        <w:tc>
          <w:tcPr>
            <w:tcW w:w="2425" w:type="dxa"/>
          </w:tcPr>
          <w:p w14:paraId="188C4729" w14:textId="6AE51850" w:rsidR="6506D91A" w:rsidRDefault="6506D91A" w:rsidP="5FA5452F">
            <w:r>
              <w:t>Transfer Message</w:t>
            </w:r>
          </w:p>
        </w:tc>
        <w:tc>
          <w:tcPr>
            <w:tcW w:w="5040" w:type="dxa"/>
          </w:tcPr>
          <w:p w14:paraId="1BA78C7B" w14:textId="491BD824" w:rsidR="6506D91A" w:rsidRDefault="6506D91A" w:rsidP="5FA5452F">
            <w:pPr>
              <w:rPr>
                <w:rFonts w:ascii="Helvetica" w:hAnsi="Helvetica" w:cs="Helvetica"/>
                <w:color w:val="333333"/>
              </w:rPr>
            </w:pPr>
            <w:r w:rsidRPr="5FA5452F">
              <w:rPr>
                <w:rFonts w:ascii="Helvetica" w:hAnsi="Helvetica" w:cs="Helvetica"/>
                <w:color w:val="333333"/>
              </w:rPr>
              <w:t>“Please hold as we transfer your call. You may experience a few seconds of silence during this time.”</w:t>
            </w:r>
          </w:p>
        </w:tc>
        <w:tc>
          <w:tcPr>
            <w:tcW w:w="3420" w:type="dxa"/>
          </w:tcPr>
          <w:p w14:paraId="2DD31713" w14:textId="36F15257" w:rsidR="5FA5452F" w:rsidRDefault="5FA5452F" w:rsidP="5FA5452F"/>
        </w:tc>
      </w:tr>
      <w:tr w:rsidR="00FD15CE" w:rsidRPr="0014252B" w14:paraId="387A3269" w14:textId="77777777" w:rsidTr="3566CE83">
        <w:trPr>
          <w:trHeight w:val="70"/>
        </w:trPr>
        <w:tc>
          <w:tcPr>
            <w:tcW w:w="2425" w:type="dxa"/>
          </w:tcPr>
          <w:p w14:paraId="395CBD1C" w14:textId="14D6818D" w:rsidR="00FD15CE" w:rsidRPr="00557D77" w:rsidRDefault="00FD15CE" w:rsidP="00FD15CE">
            <w:r w:rsidRPr="00557D77">
              <w:t>Repeat Options</w:t>
            </w:r>
          </w:p>
        </w:tc>
        <w:tc>
          <w:tcPr>
            <w:tcW w:w="5040" w:type="dxa"/>
          </w:tcPr>
          <w:p w14:paraId="35CFA521" w14:textId="31181237" w:rsidR="00FD15CE" w:rsidRPr="00557D77" w:rsidRDefault="00FD15CE" w:rsidP="00FD15CE">
            <w:pPr>
              <w:rPr>
                <w:rFonts w:ascii="Helvetica" w:hAnsi="Helvetica" w:cs="Helvetica"/>
                <w:color w:val="333333"/>
                <w:shd w:val="clear" w:color="auto" w:fill="F8F9FA"/>
              </w:rPr>
            </w:pPr>
            <w:r w:rsidRPr="00557D77">
              <w:rPr>
                <w:rFonts w:ascii="Helvetica" w:hAnsi="Helvetica" w:cs="Helvetica"/>
                <w:color w:val="333333"/>
                <w:shd w:val="clear" w:color="auto" w:fill="F8F9FA"/>
              </w:rPr>
              <w:t>"To return to the previous menu press star. If you have additional questions about the mission act, press 0 to speak to an agent."</w:t>
            </w:r>
          </w:p>
        </w:tc>
        <w:tc>
          <w:tcPr>
            <w:tcW w:w="3420" w:type="dxa"/>
          </w:tcPr>
          <w:p w14:paraId="79FEA12D" w14:textId="0164D904" w:rsidR="00FD15CE" w:rsidRPr="0014252B" w:rsidRDefault="00FD15CE" w:rsidP="00FD15CE">
            <w:r>
              <w:t>Repeat Options allow for unlimited repeat attempts.</w:t>
            </w:r>
          </w:p>
        </w:tc>
      </w:tr>
      <w:tr w:rsidR="4DE0A5B7" w14:paraId="1DE82535" w14:textId="77777777" w:rsidTr="3566CE83">
        <w:trPr>
          <w:trHeight w:val="70"/>
        </w:trPr>
        <w:tc>
          <w:tcPr>
            <w:tcW w:w="2425" w:type="dxa"/>
          </w:tcPr>
          <w:p w14:paraId="151EDCE1" w14:textId="75A673E5" w:rsidR="7072409E" w:rsidRDefault="7072409E" w:rsidP="4DE0A5B7">
            <w:r>
              <w:t>After Hours Transfer</w:t>
            </w:r>
          </w:p>
        </w:tc>
        <w:tc>
          <w:tcPr>
            <w:tcW w:w="5040" w:type="dxa"/>
          </w:tcPr>
          <w:p w14:paraId="348F756D" w14:textId="73DC85F5" w:rsidR="7072409E" w:rsidRDefault="7072409E" w:rsidP="4DE0A5B7">
            <w:pPr>
              <w:rPr>
                <w:rFonts w:ascii="Helvetica" w:hAnsi="Helvetica" w:cs="Helvetica"/>
                <w:color w:val="333333"/>
              </w:rPr>
            </w:pPr>
            <w:r w:rsidRPr="4DE0A5B7">
              <w:rPr>
                <w:rFonts w:ascii="Helvetica" w:hAnsi="Helvetica" w:cs="Helvetica"/>
                <w:color w:val="333333"/>
              </w:rPr>
              <w:t>"Sorry, we are currently closed. Please call back during our normal business hours which are Monday through Friday 7AM to 7 o'clock PM Eastern Time."</w:t>
            </w:r>
          </w:p>
        </w:tc>
        <w:tc>
          <w:tcPr>
            <w:tcW w:w="3420" w:type="dxa"/>
          </w:tcPr>
          <w:p w14:paraId="79035143" w14:textId="446E2E29" w:rsidR="4DE0A5B7" w:rsidRDefault="4DE0A5B7" w:rsidP="4DE0A5B7"/>
        </w:tc>
      </w:tr>
    </w:tbl>
    <w:p w14:paraId="6F91315D" w14:textId="77777777" w:rsidR="00194282" w:rsidRDefault="00194282" w:rsidP="00940A47"/>
    <w:sectPr w:rsidR="00194282" w:rsidSect="00940A4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lvey, Robert J.  (ERPI)" w:date="2021-04-26T09:49:00Z" w:initials="CRJ(">
    <w:p w14:paraId="5E0374B9" w14:textId="77777777" w:rsidR="00DA4468" w:rsidRDefault="00DA4468">
      <w:pPr>
        <w:pStyle w:val="CommentText"/>
      </w:pPr>
      <w:r>
        <w:rPr>
          <w:rStyle w:val="CommentReference"/>
        </w:rPr>
        <w:annotationRef/>
      </w:r>
      <w:r>
        <w:t>Make a pause between Mission Act and Urgent Care Hotline.</w:t>
      </w:r>
      <w:r>
        <w:rPr>
          <w:rStyle w:val="CommentReference"/>
        </w:rPr>
        <w:annotationRef/>
      </w:r>
    </w:p>
    <w:p w14:paraId="6B22B48F" w14:textId="77777777" w:rsidR="00DA4468" w:rsidRDefault="00DA4468">
      <w:pPr>
        <w:pStyle w:val="CommentText"/>
      </w:pPr>
    </w:p>
    <w:p w14:paraId="55337B71" w14:textId="45A1CC2D" w:rsidR="00DA4468" w:rsidRDefault="00DA4468">
      <w:pPr>
        <w:pStyle w:val="CommentText"/>
      </w:pPr>
    </w:p>
  </w:comment>
  <w:comment w:id="2" w:author="Calvey, Robert J.  (ERPI)" w:date="2021-04-26T10:25:00Z" w:initials="CRJ(">
    <w:p w14:paraId="643724E8" w14:textId="78C3421C" w:rsidR="0073064D" w:rsidRDefault="0073064D">
      <w:pPr>
        <w:pStyle w:val="CommentText"/>
      </w:pPr>
      <w:r>
        <w:rPr>
          <w:rStyle w:val="CommentReference"/>
        </w:rPr>
        <w:annotationRef/>
      </w:r>
      <w:r>
        <w:t>Decrease the pause between Spanish and the main menu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337B71" w15:done="0"/>
  <w15:commentEx w15:paraId="643724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337B71" w16cid:durableId="24310B3B"/>
  <w16cid:commentId w16cid:paraId="643724E8" w16cid:durableId="243113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239A1" w14:textId="77777777" w:rsidR="004F5335" w:rsidRDefault="004F5335" w:rsidP="00A57C25">
      <w:r>
        <w:separator/>
      </w:r>
    </w:p>
  </w:endnote>
  <w:endnote w:type="continuationSeparator" w:id="0">
    <w:p w14:paraId="7CD7DA14" w14:textId="77777777" w:rsidR="004F5335" w:rsidRDefault="004F5335" w:rsidP="00A57C25">
      <w:r>
        <w:continuationSeparator/>
      </w:r>
    </w:p>
  </w:endnote>
  <w:endnote w:type="continuationNotice" w:id="1">
    <w:p w14:paraId="54437C39" w14:textId="77777777" w:rsidR="004F5335" w:rsidRDefault="004F53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CB8E4" w14:textId="77777777" w:rsidR="004F5335" w:rsidRDefault="004F5335" w:rsidP="00A57C25">
      <w:r>
        <w:separator/>
      </w:r>
    </w:p>
  </w:footnote>
  <w:footnote w:type="continuationSeparator" w:id="0">
    <w:p w14:paraId="764C800C" w14:textId="77777777" w:rsidR="004F5335" w:rsidRDefault="004F5335" w:rsidP="00A57C25">
      <w:r>
        <w:continuationSeparator/>
      </w:r>
    </w:p>
  </w:footnote>
  <w:footnote w:type="continuationNotice" w:id="1">
    <w:p w14:paraId="7A3931A6" w14:textId="77777777" w:rsidR="004F5335" w:rsidRDefault="004F53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lvey, Robert J.  (ERPI)">
    <w15:presenceInfo w15:providerId="AD" w15:userId="S::Robert.Calvey@va.gov::210c6e58-0a05-4c53-a1fc-0856de8b3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47"/>
    <w:rsid w:val="000023B9"/>
    <w:rsid w:val="00021721"/>
    <w:rsid w:val="000339C7"/>
    <w:rsid w:val="00046E5F"/>
    <w:rsid w:val="0007235F"/>
    <w:rsid w:val="00074642"/>
    <w:rsid w:val="000915AD"/>
    <w:rsid w:val="000D29D7"/>
    <w:rsid w:val="000E6B03"/>
    <w:rsid w:val="00130E09"/>
    <w:rsid w:val="0014252B"/>
    <w:rsid w:val="00144F99"/>
    <w:rsid w:val="001651B9"/>
    <w:rsid w:val="001733C6"/>
    <w:rsid w:val="00194282"/>
    <w:rsid w:val="001A142D"/>
    <w:rsid w:val="001B1A35"/>
    <w:rsid w:val="001C7162"/>
    <w:rsid w:val="001D3709"/>
    <w:rsid w:val="00202780"/>
    <w:rsid w:val="00240F5F"/>
    <w:rsid w:val="00255553"/>
    <w:rsid w:val="00271140"/>
    <w:rsid w:val="0028685E"/>
    <w:rsid w:val="002B1EE9"/>
    <w:rsid w:val="00314D04"/>
    <w:rsid w:val="00316C9B"/>
    <w:rsid w:val="003309A2"/>
    <w:rsid w:val="0033324D"/>
    <w:rsid w:val="0033748B"/>
    <w:rsid w:val="0038546E"/>
    <w:rsid w:val="003B23E3"/>
    <w:rsid w:val="0042146E"/>
    <w:rsid w:val="00462606"/>
    <w:rsid w:val="00462CCA"/>
    <w:rsid w:val="00471986"/>
    <w:rsid w:val="0047720D"/>
    <w:rsid w:val="004C53DF"/>
    <w:rsid w:val="004F5335"/>
    <w:rsid w:val="005064DF"/>
    <w:rsid w:val="005219E3"/>
    <w:rsid w:val="005406F3"/>
    <w:rsid w:val="00557D77"/>
    <w:rsid w:val="0056175C"/>
    <w:rsid w:val="0057601B"/>
    <w:rsid w:val="005A3074"/>
    <w:rsid w:val="005A3183"/>
    <w:rsid w:val="005A56E1"/>
    <w:rsid w:val="005A6231"/>
    <w:rsid w:val="005E0E9A"/>
    <w:rsid w:val="005E1CB2"/>
    <w:rsid w:val="00603239"/>
    <w:rsid w:val="006320A8"/>
    <w:rsid w:val="00632408"/>
    <w:rsid w:val="006873D5"/>
    <w:rsid w:val="006908CF"/>
    <w:rsid w:val="0069744F"/>
    <w:rsid w:val="006A1FAD"/>
    <w:rsid w:val="006D5DC4"/>
    <w:rsid w:val="00707A68"/>
    <w:rsid w:val="0073064D"/>
    <w:rsid w:val="00740BA4"/>
    <w:rsid w:val="007A0D2D"/>
    <w:rsid w:val="007A2FDB"/>
    <w:rsid w:val="007A5D47"/>
    <w:rsid w:val="007F4871"/>
    <w:rsid w:val="00805B33"/>
    <w:rsid w:val="008608A0"/>
    <w:rsid w:val="00877280"/>
    <w:rsid w:val="00887D31"/>
    <w:rsid w:val="008B4C76"/>
    <w:rsid w:val="008D15EC"/>
    <w:rsid w:val="008D6387"/>
    <w:rsid w:val="008E6A99"/>
    <w:rsid w:val="008F439E"/>
    <w:rsid w:val="00911B42"/>
    <w:rsid w:val="00916A52"/>
    <w:rsid w:val="00936C32"/>
    <w:rsid w:val="00940A47"/>
    <w:rsid w:val="00970787"/>
    <w:rsid w:val="009A0A27"/>
    <w:rsid w:val="009A422E"/>
    <w:rsid w:val="009A5920"/>
    <w:rsid w:val="009C3973"/>
    <w:rsid w:val="009E6657"/>
    <w:rsid w:val="00A2082C"/>
    <w:rsid w:val="00A57C25"/>
    <w:rsid w:val="00A64E93"/>
    <w:rsid w:val="00A82469"/>
    <w:rsid w:val="00A83391"/>
    <w:rsid w:val="00A85380"/>
    <w:rsid w:val="00A96E61"/>
    <w:rsid w:val="00AB4614"/>
    <w:rsid w:val="00AD4EBD"/>
    <w:rsid w:val="00AF6F2E"/>
    <w:rsid w:val="00B059B9"/>
    <w:rsid w:val="00B178C5"/>
    <w:rsid w:val="00B2405B"/>
    <w:rsid w:val="00B369D0"/>
    <w:rsid w:val="00B4277E"/>
    <w:rsid w:val="00B450D8"/>
    <w:rsid w:val="00B50190"/>
    <w:rsid w:val="00B57514"/>
    <w:rsid w:val="00B7749A"/>
    <w:rsid w:val="00B81F1F"/>
    <w:rsid w:val="00BD5D1C"/>
    <w:rsid w:val="00BE6317"/>
    <w:rsid w:val="00BE7670"/>
    <w:rsid w:val="00BF6DE1"/>
    <w:rsid w:val="00C0326A"/>
    <w:rsid w:val="00C238DF"/>
    <w:rsid w:val="00C65758"/>
    <w:rsid w:val="00C65BFE"/>
    <w:rsid w:val="00C91278"/>
    <w:rsid w:val="00C92554"/>
    <w:rsid w:val="00CB3E6D"/>
    <w:rsid w:val="00CC2FF8"/>
    <w:rsid w:val="00CC48E8"/>
    <w:rsid w:val="00CD192C"/>
    <w:rsid w:val="00CD7CD8"/>
    <w:rsid w:val="00CF1FF0"/>
    <w:rsid w:val="00D01AD0"/>
    <w:rsid w:val="00D07B54"/>
    <w:rsid w:val="00D123FF"/>
    <w:rsid w:val="00D14B9C"/>
    <w:rsid w:val="00D210E8"/>
    <w:rsid w:val="00D242BF"/>
    <w:rsid w:val="00D37780"/>
    <w:rsid w:val="00D54D16"/>
    <w:rsid w:val="00D61C2C"/>
    <w:rsid w:val="00D84BBE"/>
    <w:rsid w:val="00D92BE2"/>
    <w:rsid w:val="00D94D82"/>
    <w:rsid w:val="00DA4468"/>
    <w:rsid w:val="00DB13EA"/>
    <w:rsid w:val="00DB43FD"/>
    <w:rsid w:val="00E02F7B"/>
    <w:rsid w:val="00E24061"/>
    <w:rsid w:val="00E27252"/>
    <w:rsid w:val="00E3138E"/>
    <w:rsid w:val="00E32A41"/>
    <w:rsid w:val="00E56486"/>
    <w:rsid w:val="00E655F6"/>
    <w:rsid w:val="00E94893"/>
    <w:rsid w:val="00EB262A"/>
    <w:rsid w:val="00EB3A47"/>
    <w:rsid w:val="00EC6119"/>
    <w:rsid w:val="00EE1F1F"/>
    <w:rsid w:val="00F00614"/>
    <w:rsid w:val="00F006CD"/>
    <w:rsid w:val="00F1633A"/>
    <w:rsid w:val="00F47FB1"/>
    <w:rsid w:val="00F533BD"/>
    <w:rsid w:val="00F565AE"/>
    <w:rsid w:val="00F66DAC"/>
    <w:rsid w:val="00F90E9F"/>
    <w:rsid w:val="00F93B96"/>
    <w:rsid w:val="00FC0B03"/>
    <w:rsid w:val="00FD15CE"/>
    <w:rsid w:val="00FF11EC"/>
    <w:rsid w:val="30A04960"/>
    <w:rsid w:val="3566CE83"/>
    <w:rsid w:val="39C6BA0D"/>
    <w:rsid w:val="4DE0A5B7"/>
    <w:rsid w:val="4F0B67DE"/>
    <w:rsid w:val="50372ED3"/>
    <w:rsid w:val="513D4F2E"/>
    <w:rsid w:val="5FA5452F"/>
    <w:rsid w:val="6506D91A"/>
    <w:rsid w:val="65D40946"/>
    <w:rsid w:val="70724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093D"/>
  <w15:chartTrackingRefBased/>
  <w15:docId w15:val="{5456D30D-50CE-4848-9BEE-8847D2A2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A47"/>
    <w:pPr>
      <w:spacing w:after="0" w:line="240" w:lineRule="auto"/>
    </w:pPr>
    <w:rPr>
      <w:sz w:val="18"/>
      <w:szCs w:val="18"/>
    </w:rPr>
  </w:style>
  <w:style w:type="paragraph" w:styleId="Heading2">
    <w:name w:val="heading 2"/>
    <w:basedOn w:val="Normal"/>
    <w:next w:val="Normal"/>
    <w:link w:val="Heading2Char"/>
    <w:uiPriority w:val="9"/>
    <w:unhideWhenUsed/>
    <w:qFormat/>
    <w:rsid w:val="00940A4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A4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40A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A4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E6B03"/>
    <w:rPr>
      <w:color w:val="0563C1" w:themeColor="hyperlink"/>
      <w:u w:val="single"/>
    </w:rPr>
  </w:style>
  <w:style w:type="character" w:styleId="UnresolvedMention">
    <w:name w:val="Unresolved Mention"/>
    <w:basedOn w:val="DefaultParagraphFont"/>
    <w:uiPriority w:val="99"/>
    <w:semiHidden/>
    <w:unhideWhenUsed/>
    <w:rsid w:val="000E6B03"/>
    <w:rPr>
      <w:color w:val="605E5C"/>
      <w:shd w:val="clear" w:color="auto" w:fill="E1DFDD"/>
    </w:rPr>
  </w:style>
  <w:style w:type="paragraph" w:styleId="Header">
    <w:name w:val="header"/>
    <w:basedOn w:val="Normal"/>
    <w:link w:val="HeaderChar"/>
    <w:uiPriority w:val="99"/>
    <w:unhideWhenUsed/>
    <w:rsid w:val="00A57C25"/>
    <w:pPr>
      <w:tabs>
        <w:tab w:val="center" w:pos="4680"/>
        <w:tab w:val="right" w:pos="9360"/>
      </w:tabs>
    </w:pPr>
  </w:style>
  <w:style w:type="character" w:customStyle="1" w:styleId="HeaderChar">
    <w:name w:val="Header Char"/>
    <w:basedOn w:val="DefaultParagraphFont"/>
    <w:link w:val="Header"/>
    <w:uiPriority w:val="99"/>
    <w:rsid w:val="00A57C25"/>
    <w:rPr>
      <w:sz w:val="18"/>
      <w:szCs w:val="18"/>
    </w:rPr>
  </w:style>
  <w:style w:type="paragraph" w:styleId="Footer">
    <w:name w:val="footer"/>
    <w:basedOn w:val="Normal"/>
    <w:link w:val="FooterChar"/>
    <w:uiPriority w:val="99"/>
    <w:unhideWhenUsed/>
    <w:rsid w:val="00A57C25"/>
    <w:pPr>
      <w:tabs>
        <w:tab w:val="center" w:pos="4680"/>
        <w:tab w:val="right" w:pos="9360"/>
      </w:tabs>
    </w:pPr>
  </w:style>
  <w:style w:type="character" w:customStyle="1" w:styleId="FooterChar">
    <w:name w:val="Footer Char"/>
    <w:basedOn w:val="DefaultParagraphFont"/>
    <w:link w:val="Footer"/>
    <w:uiPriority w:val="99"/>
    <w:rsid w:val="00A57C25"/>
    <w:rPr>
      <w:sz w:val="18"/>
      <w:szCs w:val="18"/>
    </w:rPr>
  </w:style>
  <w:style w:type="character" w:styleId="CommentReference">
    <w:name w:val="annotation reference"/>
    <w:basedOn w:val="DefaultParagraphFont"/>
    <w:uiPriority w:val="99"/>
    <w:semiHidden/>
    <w:unhideWhenUsed/>
    <w:rsid w:val="00DA4468"/>
    <w:rPr>
      <w:sz w:val="16"/>
      <w:szCs w:val="16"/>
    </w:rPr>
  </w:style>
  <w:style w:type="paragraph" w:styleId="CommentText">
    <w:name w:val="annotation text"/>
    <w:basedOn w:val="Normal"/>
    <w:link w:val="CommentTextChar"/>
    <w:uiPriority w:val="99"/>
    <w:semiHidden/>
    <w:unhideWhenUsed/>
    <w:rsid w:val="00DA4468"/>
    <w:rPr>
      <w:sz w:val="20"/>
      <w:szCs w:val="20"/>
    </w:rPr>
  </w:style>
  <w:style w:type="character" w:customStyle="1" w:styleId="CommentTextChar">
    <w:name w:val="Comment Text Char"/>
    <w:basedOn w:val="DefaultParagraphFont"/>
    <w:link w:val="CommentText"/>
    <w:uiPriority w:val="99"/>
    <w:semiHidden/>
    <w:rsid w:val="00DA4468"/>
    <w:rPr>
      <w:sz w:val="20"/>
      <w:szCs w:val="20"/>
    </w:rPr>
  </w:style>
  <w:style w:type="paragraph" w:styleId="CommentSubject">
    <w:name w:val="annotation subject"/>
    <w:basedOn w:val="CommentText"/>
    <w:next w:val="CommentText"/>
    <w:link w:val="CommentSubjectChar"/>
    <w:uiPriority w:val="99"/>
    <w:semiHidden/>
    <w:unhideWhenUsed/>
    <w:rsid w:val="00DA4468"/>
    <w:rPr>
      <w:b/>
      <w:bCs/>
    </w:rPr>
  </w:style>
  <w:style w:type="character" w:customStyle="1" w:styleId="CommentSubjectChar">
    <w:name w:val="Comment Subject Char"/>
    <w:basedOn w:val="CommentTextChar"/>
    <w:link w:val="CommentSubject"/>
    <w:uiPriority w:val="99"/>
    <w:semiHidden/>
    <w:rsid w:val="00DA4468"/>
    <w:rPr>
      <w:b/>
      <w:bCs/>
      <w:sz w:val="20"/>
      <w:szCs w:val="20"/>
    </w:rPr>
  </w:style>
  <w:style w:type="paragraph" w:styleId="BalloonText">
    <w:name w:val="Balloon Text"/>
    <w:basedOn w:val="Normal"/>
    <w:link w:val="BalloonTextChar"/>
    <w:uiPriority w:val="99"/>
    <w:semiHidden/>
    <w:unhideWhenUsed/>
    <w:rsid w:val="00DA4468"/>
    <w:rPr>
      <w:rFonts w:ascii="Segoe UI" w:hAnsi="Segoe UI" w:cs="Segoe UI"/>
    </w:rPr>
  </w:style>
  <w:style w:type="character" w:customStyle="1" w:styleId="BalloonTextChar">
    <w:name w:val="Balloon Text Char"/>
    <w:basedOn w:val="DefaultParagraphFont"/>
    <w:link w:val="BalloonText"/>
    <w:uiPriority w:val="99"/>
    <w:semiHidden/>
    <w:rsid w:val="00DA44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557">
      <w:bodyDiv w:val="1"/>
      <w:marLeft w:val="0"/>
      <w:marRight w:val="0"/>
      <w:marTop w:val="0"/>
      <w:marBottom w:val="0"/>
      <w:divBdr>
        <w:top w:val="none" w:sz="0" w:space="0" w:color="auto"/>
        <w:left w:val="none" w:sz="0" w:space="0" w:color="auto"/>
        <w:bottom w:val="none" w:sz="0" w:space="0" w:color="auto"/>
        <w:right w:val="none" w:sz="0" w:space="0" w:color="auto"/>
      </w:divBdr>
    </w:div>
    <w:div w:id="80683894">
      <w:bodyDiv w:val="1"/>
      <w:marLeft w:val="0"/>
      <w:marRight w:val="0"/>
      <w:marTop w:val="0"/>
      <w:marBottom w:val="0"/>
      <w:divBdr>
        <w:top w:val="none" w:sz="0" w:space="0" w:color="auto"/>
        <w:left w:val="none" w:sz="0" w:space="0" w:color="auto"/>
        <w:bottom w:val="none" w:sz="0" w:space="0" w:color="auto"/>
        <w:right w:val="none" w:sz="0" w:space="0" w:color="auto"/>
      </w:divBdr>
    </w:div>
    <w:div w:id="83039577">
      <w:bodyDiv w:val="1"/>
      <w:marLeft w:val="0"/>
      <w:marRight w:val="0"/>
      <w:marTop w:val="0"/>
      <w:marBottom w:val="0"/>
      <w:divBdr>
        <w:top w:val="none" w:sz="0" w:space="0" w:color="auto"/>
        <w:left w:val="none" w:sz="0" w:space="0" w:color="auto"/>
        <w:bottom w:val="none" w:sz="0" w:space="0" w:color="auto"/>
        <w:right w:val="none" w:sz="0" w:space="0" w:color="auto"/>
      </w:divBdr>
    </w:div>
    <w:div w:id="97651344">
      <w:bodyDiv w:val="1"/>
      <w:marLeft w:val="0"/>
      <w:marRight w:val="0"/>
      <w:marTop w:val="0"/>
      <w:marBottom w:val="0"/>
      <w:divBdr>
        <w:top w:val="none" w:sz="0" w:space="0" w:color="auto"/>
        <w:left w:val="none" w:sz="0" w:space="0" w:color="auto"/>
        <w:bottom w:val="none" w:sz="0" w:space="0" w:color="auto"/>
        <w:right w:val="none" w:sz="0" w:space="0" w:color="auto"/>
      </w:divBdr>
    </w:div>
    <w:div w:id="110519400">
      <w:bodyDiv w:val="1"/>
      <w:marLeft w:val="0"/>
      <w:marRight w:val="0"/>
      <w:marTop w:val="0"/>
      <w:marBottom w:val="0"/>
      <w:divBdr>
        <w:top w:val="none" w:sz="0" w:space="0" w:color="auto"/>
        <w:left w:val="none" w:sz="0" w:space="0" w:color="auto"/>
        <w:bottom w:val="none" w:sz="0" w:space="0" w:color="auto"/>
        <w:right w:val="none" w:sz="0" w:space="0" w:color="auto"/>
      </w:divBdr>
    </w:div>
    <w:div w:id="217933427">
      <w:bodyDiv w:val="1"/>
      <w:marLeft w:val="0"/>
      <w:marRight w:val="0"/>
      <w:marTop w:val="0"/>
      <w:marBottom w:val="0"/>
      <w:divBdr>
        <w:top w:val="none" w:sz="0" w:space="0" w:color="auto"/>
        <w:left w:val="none" w:sz="0" w:space="0" w:color="auto"/>
        <w:bottom w:val="none" w:sz="0" w:space="0" w:color="auto"/>
        <w:right w:val="none" w:sz="0" w:space="0" w:color="auto"/>
      </w:divBdr>
    </w:div>
    <w:div w:id="219941959">
      <w:bodyDiv w:val="1"/>
      <w:marLeft w:val="0"/>
      <w:marRight w:val="0"/>
      <w:marTop w:val="0"/>
      <w:marBottom w:val="0"/>
      <w:divBdr>
        <w:top w:val="none" w:sz="0" w:space="0" w:color="auto"/>
        <w:left w:val="none" w:sz="0" w:space="0" w:color="auto"/>
        <w:bottom w:val="none" w:sz="0" w:space="0" w:color="auto"/>
        <w:right w:val="none" w:sz="0" w:space="0" w:color="auto"/>
      </w:divBdr>
    </w:div>
    <w:div w:id="227494927">
      <w:bodyDiv w:val="1"/>
      <w:marLeft w:val="0"/>
      <w:marRight w:val="0"/>
      <w:marTop w:val="0"/>
      <w:marBottom w:val="0"/>
      <w:divBdr>
        <w:top w:val="none" w:sz="0" w:space="0" w:color="auto"/>
        <w:left w:val="none" w:sz="0" w:space="0" w:color="auto"/>
        <w:bottom w:val="none" w:sz="0" w:space="0" w:color="auto"/>
        <w:right w:val="none" w:sz="0" w:space="0" w:color="auto"/>
      </w:divBdr>
    </w:div>
    <w:div w:id="275647920">
      <w:bodyDiv w:val="1"/>
      <w:marLeft w:val="0"/>
      <w:marRight w:val="0"/>
      <w:marTop w:val="0"/>
      <w:marBottom w:val="0"/>
      <w:divBdr>
        <w:top w:val="none" w:sz="0" w:space="0" w:color="auto"/>
        <w:left w:val="none" w:sz="0" w:space="0" w:color="auto"/>
        <w:bottom w:val="none" w:sz="0" w:space="0" w:color="auto"/>
        <w:right w:val="none" w:sz="0" w:space="0" w:color="auto"/>
      </w:divBdr>
    </w:div>
    <w:div w:id="377165635">
      <w:bodyDiv w:val="1"/>
      <w:marLeft w:val="0"/>
      <w:marRight w:val="0"/>
      <w:marTop w:val="0"/>
      <w:marBottom w:val="0"/>
      <w:divBdr>
        <w:top w:val="none" w:sz="0" w:space="0" w:color="auto"/>
        <w:left w:val="none" w:sz="0" w:space="0" w:color="auto"/>
        <w:bottom w:val="none" w:sz="0" w:space="0" w:color="auto"/>
        <w:right w:val="none" w:sz="0" w:space="0" w:color="auto"/>
      </w:divBdr>
    </w:div>
    <w:div w:id="387805477">
      <w:bodyDiv w:val="1"/>
      <w:marLeft w:val="0"/>
      <w:marRight w:val="0"/>
      <w:marTop w:val="0"/>
      <w:marBottom w:val="0"/>
      <w:divBdr>
        <w:top w:val="none" w:sz="0" w:space="0" w:color="auto"/>
        <w:left w:val="none" w:sz="0" w:space="0" w:color="auto"/>
        <w:bottom w:val="none" w:sz="0" w:space="0" w:color="auto"/>
        <w:right w:val="none" w:sz="0" w:space="0" w:color="auto"/>
      </w:divBdr>
    </w:div>
    <w:div w:id="511574295">
      <w:bodyDiv w:val="1"/>
      <w:marLeft w:val="0"/>
      <w:marRight w:val="0"/>
      <w:marTop w:val="0"/>
      <w:marBottom w:val="0"/>
      <w:divBdr>
        <w:top w:val="none" w:sz="0" w:space="0" w:color="auto"/>
        <w:left w:val="none" w:sz="0" w:space="0" w:color="auto"/>
        <w:bottom w:val="none" w:sz="0" w:space="0" w:color="auto"/>
        <w:right w:val="none" w:sz="0" w:space="0" w:color="auto"/>
      </w:divBdr>
    </w:div>
    <w:div w:id="518740245">
      <w:bodyDiv w:val="1"/>
      <w:marLeft w:val="0"/>
      <w:marRight w:val="0"/>
      <w:marTop w:val="0"/>
      <w:marBottom w:val="0"/>
      <w:divBdr>
        <w:top w:val="none" w:sz="0" w:space="0" w:color="auto"/>
        <w:left w:val="none" w:sz="0" w:space="0" w:color="auto"/>
        <w:bottom w:val="none" w:sz="0" w:space="0" w:color="auto"/>
        <w:right w:val="none" w:sz="0" w:space="0" w:color="auto"/>
      </w:divBdr>
    </w:div>
    <w:div w:id="529342241">
      <w:bodyDiv w:val="1"/>
      <w:marLeft w:val="0"/>
      <w:marRight w:val="0"/>
      <w:marTop w:val="0"/>
      <w:marBottom w:val="0"/>
      <w:divBdr>
        <w:top w:val="none" w:sz="0" w:space="0" w:color="auto"/>
        <w:left w:val="none" w:sz="0" w:space="0" w:color="auto"/>
        <w:bottom w:val="none" w:sz="0" w:space="0" w:color="auto"/>
        <w:right w:val="none" w:sz="0" w:space="0" w:color="auto"/>
      </w:divBdr>
    </w:div>
    <w:div w:id="619999311">
      <w:bodyDiv w:val="1"/>
      <w:marLeft w:val="0"/>
      <w:marRight w:val="0"/>
      <w:marTop w:val="0"/>
      <w:marBottom w:val="0"/>
      <w:divBdr>
        <w:top w:val="none" w:sz="0" w:space="0" w:color="auto"/>
        <w:left w:val="none" w:sz="0" w:space="0" w:color="auto"/>
        <w:bottom w:val="none" w:sz="0" w:space="0" w:color="auto"/>
        <w:right w:val="none" w:sz="0" w:space="0" w:color="auto"/>
      </w:divBdr>
    </w:div>
    <w:div w:id="653995187">
      <w:bodyDiv w:val="1"/>
      <w:marLeft w:val="0"/>
      <w:marRight w:val="0"/>
      <w:marTop w:val="0"/>
      <w:marBottom w:val="0"/>
      <w:divBdr>
        <w:top w:val="none" w:sz="0" w:space="0" w:color="auto"/>
        <w:left w:val="none" w:sz="0" w:space="0" w:color="auto"/>
        <w:bottom w:val="none" w:sz="0" w:space="0" w:color="auto"/>
        <w:right w:val="none" w:sz="0" w:space="0" w:color="auto"/>
      </w:divBdr>
    </w:div>
    <w:div w:id="681710775">
      <w:bodyDiv w:val="1"/>
      <w:marLeft w:val="0"/>
      <w:marRight w:val="0"/>
      <w:marTop w:val="0"/>
      <w:marBottom w:val="0"/>
      <w:divBdr>
        <w:top w:val="none" w:sz="0" w:space="0" w:color="auto"/>
        <w:left w:val="none" w:sz="0" w:space="0" w:color="auto"/>
        <w:bottom w:val="none" w:sz="0" w:space="0" w:color="auto"/>
        <w:right w:val="none" w:sz="0" w:space="0" w:color="auto"/>
      </w:divBdr>
    </w:div>
    <w:div w:id="697314276">
      <w:bodyDiv w:val="1"/>
      <w:marLeft w:val="0"/>
      <w:marRight w:val="0"/>
      <w:marTop w:val="0"/>
      <w:marBottom w:val="0"/>
      <w:divBdr>
        <w:top w:val="none" w:sz="0" w:space="0" w:color="auto"/>
        <w:left w:val="none" w:sz="0" w:space="0" w:color="auto"/>
        <w:bottom w:val="none" w:sz="0" w:space="0" w:color="auto"/>
        <w:right w:val="none" w:sz="0" w:space="0" w:color="auto"/>
      </w:divBdr>
    </w:div>
    <w:div w:id="697315839">
      <w:bodyDiv w:val="1"/>
      <w:marLeft w:val="0"/>
      <w:marRight w:val="0"/>
      <w:marTop w:val="0"/>
      <w:marBottom w:val="0"/>
      <w:divBdr>
        <w:top w:val="none" w:sz="0" w:space="0" w:color="auto"/>
        <w:left w:val="none" w:sz="0" w:space="0" w:color="auto"/>
        <w:bottom w:val="none" w:sz="0" w:space="0" w:color="auto"/>
        <w:right w:val="none" w:sz="0" w:space="0" w:color="auto"/>
      </w:divBdr>
    </w:div>
    <w:div w:id="698820691">
      <w:bodyDiv w:val="1"/>
      <w:marLeft w:val="0"/>
      <w:marRight w:val="0"/>
      <w:marTop w:val="0"/>
      <w:marBottom w:val="0"/>
      <w:divBdr>
        <w:top w:val="none" w:sz="0" w:space="0" w:color="auto"/>
        <w:left w:val="none" w:sz="0" w:space="0" w:color="auto"/>
        <w:bottom w:val="none" w:sz="0" w:space="0" w:color="auto"/>
        <w:right w:val="none" w:sz="0" w:space="0" w:color="auto"/>
      </w:divBdr>
    </w:div>
    <w:div w:id="704478280">
      <w:bodyDiv w:val="1"/>
      <w:marLeft w:val="0"/>
      <w:marRight w:val="0"/>
      <w:marTop w:val="0"/>
      <w:marBottom w:val="0"/>
      <w:divBdr>
        <w:top w:val="none" w:sz="0" w:space="0" w:color="auto"/>
        <w:left w:val="none" w:sz="0" w:space="0" w:color="auto"/>
        <w:bottom w:val="none" w:sz="0" w:space="0" w:color="auto"/>
        <w:right w:val="none" w:sz="0" w:space="0" w:color="auto"/>
      </w:divBdr>
    </w:div>
    <w:div w:id="708379581">
      <w:bodyDiv w:val="1"/>
      <w:marLeft w:val="0"/>
      <w:marRight w:val="0"/>
      <w:marTop w:val="0"/>
      <w:marBottom w:val="0"/>
      <w:divBdr>
        <w:top w:val="none" w:sz="0" w:space="0" w:color="auto"/>
        <w:left w:val="none" w:sz="0" w:space="0" w:color="auto"/>
        <w:bottom w:val="none" w:sz="0" w:space="0" w:color="auto"/>
        <w:right w:val="none" w:sz="0" w:space="0" w:color="auto"/>
      </w:divBdr>
    </w:div>
    <w:div w:id="730925185">
      <w:bodyDiv w:val="1"/>
      <w:marLeft w:val="0"/>
      <w:marRight w:val="0"/>
      <w:marTop w:val="0"/>
      <w:marBottom w:val="0"/>
      <w:divBdr>
        <w:top w:val="none" w:sz="0" w:space="0" w:color="auto"/>
        <w:left w:val="none" w:sz="0" w:space="0" w:color="auto"/>
        <w:bottom w:val="none" w:sz="0" w:space="0" w:color="auto"/>
        <w:right w:val="none" w:sz="0" w:space="0" w:color="auto"/>
      </w:divBdr>
    </w:div>
    <w:div w:id="755788243">
      <w:bodyDiv w:val="1"/>
      <w:marLeft w:val="0"/>
      <w:marRight w:val="0"/>
      <w:marTop w:val="0"/>
      <w:marBottom w:val="0"/>
      <w:divBdr>
        <w:top w:val="none" w:sz="0" w:space="0" w:color="auto"/>
        <w:left w:val="none" w:sz="0" w:space="0" w:color="auto"/>
        <w:bottom w:val="none" w:sz="0" w:space="0" w:color="auto"/>
        <w:right w:val="none" w:sz="0" w:space="0" w:color="auto"/>
      </w:divBdr>
    </w:div>
    <w:div w:id="871726235">
      <w:bodyDiv w:val="1"/>
      <w:marLeft w:val="0"/>
      <w:marRight w:val="0"/>
      <w:marTop w:val="0"/>
      <w:marBottom w:val="0"/>
      <w:divBdr>
        <w:top w:val="none" w:sz="0" w:space="0" w:color="auto"/>
        <w:left w:val="none" w:sz="0" w:space="0" w:color="auto"/>
        <w:bottom w:val="none" w:sz="0" w:space="0" w:color="auto"/>
        <w:right w:val="none" w:sz="0" w:space="0" w:color="auto"/>
      </w:divBdr>
    </w:div>
    <w:div w:id="913709631">
      <w:bodyDiv w:val="1"/>
      <w:marLeft w:val="0"/>
      <w:marRight w:val="0"/>
      <w:marTop w:val="0"/>
      <w:marBottom w:val="0"/>
      <w:divBdr>
        <w:top w:val="none" w:sz="0" w:space="0" w:color="auto"/>
        <w:left w:val="none" w:sz="0" w:space="0" w:color="auto"/>
        <w:bottom w:val="none" w:sz="0" w:space="0" w:color="auto"/>
        <w:right w:val="none" w:sz="0" w:space="0" w:color="auto"/>
      </w:divBdr>
    </w:div>
    <w:div w:id="958494730">
      <w:bodyDiv w:val="1"/>
      <w:marLeft w:val="0"/>
      <w:marRight w:val="0"/>
      <w:marTop w:val="0"/>
      <w:marBottom w:val="0"/>
      <w:divBdr>
        <w:top w:val="none" w:sz="0" w:space="0" w:color="auto"/>
        <w:left w:val="none" w:sz="0" w:space="0" w:color="auto"/>
        <w:bottom w:val="none" w:sz="0" w:space="0" w:color="auto"/>
        <w:right w:val="none" w:sz="0" w:space="0" w:color="auto"/>
      </w:divBdr>
    </w:div>
    <w:div w:id="962346892">
      <w:bodyDiv w:val="1"/>
      <w:marLeft w:val="0"/>
      <w:marRight w:val="0"/>
      <w:marTop w:val="0"/>
      <w:marBottom w:val="0"/>
      <w:divBdr>
        <w:top w:val="none" w:sz="0" w:space="0" w:color="auto"/>
        <w:left w:val="none" w:sz="0" w:space="0" w:color="auto"/>
        <w:bottom w:val="none" w:sz="0" w:space="0" w:color="auto"/>
        <w:right w:val="none" w:sz="0" w:space="0" w:color="auto"/>
      </w:divBdr>
    </w:div>
    <w:div w:id="1066492491">
      <w:bodyDiv w:val="1"/>
      <w:marLeft w:val="0"/>
      <w:marRight w:val="0"/>
      <w:marTop w:val="0"/>
      <w:marBottom w:val="0"/>
      <w:divBdr>
        <w:top w:val="none" w:sz="0" w:space="0" w:color="auto"/>
        <w:left w:val="none" w:sz="0" w:space="0" w:color="auto"/>
        <w:bottom w:val="none" w:sz="0" w:space="0" w:color="auto"/>
        <w:right w:val="none" w:sz="0" w:space="0" w:color="auto"/>
      </w:divBdr>
    </w:div>
    <w:div w:id="1082993949">
      <w:bodyDiv w:val="1"/>
      <w:marLeft w:val="0"/>
      <w:marRight w:val="0"/>
      <w:marTop w:val="0"/>
      <w:marBottom w:val="0"/>
      <w:divBdr>
        <w:top w:val="none" w:sz="0" w:space="0" w:color="auto"/>
        <w:left w:val="none" w:sz="0" w:space="0" w:color="auto"/>
        <w:bottom w:val="none" w:sz="0" w:space="0" w:color="auto"/>
        <w:right w:val="none" w:sz="0" w:space="0" w:color="auto"/>
      </w:divBdr>
    </w:div>
    <w:div w:id="1143890926">
      <w:bodyDiv w:val="1"/>
      <w:marLeft w:val="0"/>
      <w:marRight w:val="0"/>
      <w:marTop w:val="0"/>
      <w:marBottom w:val="0"/>
      <w:divBdr>
        <w:top w:val="none" w:sz="0" w:space="0" w:color="auto"/>
        <w:left w:val="none" w:sz="0" w:space="0" w:color="auto"/>
        <w:bottom w:val="none" w:sz="0" w:space="0" w:color="auto"/>
        <w:right w:val="none" w:sz="0" w:space="0" w:color="auto"/>
      </w:divBdr>
    </w:div>
    <w:div w:id="1197814215">
      <w:bodyDiv w:val="1"/>
      <w:marLeft w:val="0"/>
      <w:marRight w:val="0"/>
      <w:marTop w:val="0"/>
      <w:marBottom w:val="0"/>
      <w:divBdr>
        <w:top w:val="none" w:sz="0" w:space="0" w:color="auto"/>
        <w:left w:val="none" w:sz="0" w:space="0" w:color="auto"/>
        <w:bottom w:val="none" w:sz="0" w:space="0" w:color="auto"/>
        <w:right w:val="none" w:sz="0" w:space="0" w:color="auto"/>
      </w:divBdr>
    </w:div>
    <w:div w:id="1205413148">
      <w:bodyDiv w:val="1"/>
      <w:marLeft w:val="0"/>
      <w:marRight w:val="0"/>
      <w:marTop w:val="0"/>
      <w:marBottom w:val="0"/>
      <w:divBdr>
        <w:top w:val="none" w:sz="0" w:space="0" w:color="auto"/>
        <w:left w:val="none" w:sz="0" w:space="0" w:color="auto"/>
        <w:bottom w:val="none" w:sz="0" w:space="0" w:color="auto"/>
        <w:right w:val="none" w:sz="0" w:space="0" w:color="auto"/>
      </w:divBdr>
    </w:div>
    <w:div w:id="1286932454">
      <w:bodyDiv w:val="1"/>
      <w:marLeft w:val="0"/>
      <w:marRight w:val="0"/>
      <w:marTop w:val="0"/>
      <w:marBottom w:val="0"/>
      <w:divBdr>
        <w:top w:val="none" w:sz="0" w:space="0" w:color="auto"/>
        <w:left w:val="none" w:sz="0" w:space="0" w:color="auto"/>
        <w:bottom w:val="none" w:sz="0" w:space="0" w:color="auto"/>
        <w:right w:val="none" w:sz="0" w:space="0" w:color="auto"/>
      </w:divBdr>
    </w:div>
    <w:div w:id="1289318881">
      <w:bodyDiv w:val="1"/>
      <w:marLeft w:val="0"/>
      <w:marRight w:val="0"/>
      <w:marTop w:val="0"/>
      <w:marBottom w:val="0"/>
      <w:divBdr>
        <w:top w:val="none" w:sz="0" w:space="0" w:color="auto"/>
        <w:left w:val="none" w:sz="0" w:space="0" w:color="auto"/>
        <w:bottom w:val="none" w:sz="0" w:space="0" w:color="auto"/>
        <w:right w:val="none" w:sz="0" w:space="0" w:color="auto"/>
      </w:divBdr>
    </w:div>
    <w:div w:id="1311910033">
      <w:bodyDiv w:val="1"/>
      <w:marLeft w:val="0"/>
      <w:marRight w:val="0"/>
      <w:marTop w:val="0"/>
      <w:marBottom w:val="0"/>
      <w:divBdr>
        <w:top w:val="none" w:sz="0" w:space="0" w:color="auto"/>
        <w:left w:val="none" w:sz="0" w:space="0" w:color="auto"/>
        <w:bottom w:val="none" w:sz="0" w:space="0" w:color="auto"/>
        <w:right w:val="none" w:sz="0" w:space="0" w:color="auto"/>
      </w:divBdr>
    </w:div>
    <w:div w:id="1445730296">
      <w:bodyDiv w:val="1"/>
      <w:marLeft w:val="0"/>
      <w:marRight w:val="0"/>
      <w:marTop w:val="0"/>
      <w:marBottom w:val="0"/>
      <w:divBdr>
        <w:top w:val="none" w:sz="0" w:space="0" w:color="auto"/>
        <w:left w:val="none" w:sz="0" w:space="0" w:color="auto"/>
        <w:bottom w:val="none" w:sz="0" w:space="0" w:color="auto"/>
        <w:right w:val="none" w:sz="0" w:space="0" w:color="auto"/>
      </w:divBdr>
    </w:div>
    <w:div w:id="1525636786">
      <w:bodyDiv w:val="1"/>
      <w:marLeft w:val="0"/>
      <w:marRight w:val="0"/>
      <w:marTop w:val="0"/>
      <w:marBottom w:val="0"/>
      <w:divBdr>
        <w:top w:val="none" w:sz="0" w:space="0" w:color="auto"/>
        <w:left w:val="none" w:sz="0" w:space="0" w:color="auto"/>
        <w:bottom w:val="none" w:sz="0" w:space="0" w:color="auto"/>
        <w:right w:val="none" w:sz="0" w:space="0" w:color="auto"/>
      </w:divBdr>
    </w:div>
    <w:div w:id="1581014629">
      <w:bodyDiv w:val="1"/>
      <w:marLeft w:val="0"/>
      <w:marRight w:val="0"/>
      <w:marTop w:val="0"/>
      <w:marBottom w:val="0"/>
      <w:divBdr>
        <w:top w:val="none" w:sz="0" w:space="0" w:color="auto"/>
        <w:left w:val="none" w:sz="0" w:space="0" w:color="auto"/>
        <w:bottom w:val="none" w:sz="0" w:space="0" w:color="auto"/>
        <w:right w:val="none" w:sz="0" w:space="0" w:color="auto"/>
      </w:divBdr>
    </w:div>
    <w:div w:id="1691950738">
      <w:bodyDiv w:val="1"/>
      <w:marLeft w:val="0"/>
      <w:marRight w:val="0"/>
      <w:marTop w:val="0"/>
      <w:marBottom w:val="0"/>
      <w:divBdr>
        <w:top w:val="none" w:sz="0" w:space="0" w:color="auto"/>
        <w:left w:val="none" w:sz="0" w:space="0" w:color="auto"/>
        <w:bottom w:val="none" w:sz="0" w:space="0" w:color="auto"/>
        <w:right w:val="none" w:sz="0" w:space="0" w:color="auto"/>
      </w:divBdr>
    </w:div>
    <w:div w:id="1699693498">
      <w:bodyDiv w:val="1"/>
      <w:marLeft w:val="0"/>
      <w:marRight w:val="0"/>
      <w:marTop w:val="0"/>
      <w:marBottom w:val="0"/>
      <w:divBdr>
        <w:top w:val="none" w:sz="0" w:space="0" w:color="auto"/>
        <w:left w:val="none" w:sz="0" w:space="0" w:color="auto"/>
        <w:bottom w:val="none" w:sz="0" w:space="0" w:color="auto"/>
        <w:right w:val="none" w:sz="0" w:space="0" w:color="auto"/>
      </w:divBdr>
    </w:div>
    <w:div w:id="1712338426">
      <w:bodyDiv w:val="1"/>
      <w:marLeft w:val="0"/>
      <w:marRight w:val="0"/>
      <w:marTop w:val="0"/>
      <w:marBottom w:val="0"/>
      <w:divBdr>
        <w:top w:val="none" w:sz="0" w:space="0" w:color="auto"/>
        <w:left w:val="none" w:sz="0" w:space="0" w:color="auto"/>
        <w:bottom w:val="none" w:sz="0" w:space="0" w:color="auto"/>
        <w:right w:val="none" w:sz="0" w:space="0" w:color="auto"/>
      </w:divBdr>
      <w:divsChild>
        <w:div w:id="2087678998">
          <w:marLeft w:val="0"/>
          <w:marRight w:val="0"/>
          <w:marTop w:val="0"/>
          <w:marBottom w:val="0"/>
          <w:divBdr>
            <w:top w:val="none" w:sz="0" w:space="0" w:color="auto"/>
            <w:left w:val="none" w:sz="0" w:space="0" w:color="auto"/>
            <w:bottom w:val="none" w:sz="0" w:space="0" w:color="auto"/>
            <w:right w:val="none" w:sz="0" w:space="0" w:color="auto"/>
          </w:divBdr>
        </w:div>
      </w:divsChild>
    </w:div>
    <w:div w:id="1772894579">
      <w:bodyDiv w:val="1"/>
      <w:marLeft w:val="0"/>
      <w:marRight w:val="0"/>
      <w:marTop w:val="0"/>
      <w:marBottom w:val="0"/>
      <w:divBdr>
        <w:top w:val="none" w:sz="0" w:space="0" w:color="auto"/>
        <w:left w:val="none" w:sz="0" w:space="0" w:color="auto"/>
        <w:bottom w:val="none" w:sz="0" w:space="0" w:color="auto"/>
        <w:right w:val="none" w:sz="0" w:space="0" w:color="auto"/>
      </w:divBdr>
    </w:div>
    <w:div w:id="1780298899">
      <w:bodyDiv w:val="1"/>
      <w:marLeft w:val="0"/>
      <w:marRight w:val="0"/>
      <w:marTop w:val="0"/>
      <w:marBottom w:val="0"/>
      <w:divBdr>
        <w:top w:val="none" w:sz="0" w:space="0" w:color="auto"/>
        <w:left w:val="none" w:sz="0" w:space="0" w:color="auto"/>
        <w:bottom w:val="none" w:sz="0" w:space="0" w:color="auto"/>
        <w:right w:val="none" w:sz="0" w:space="0" w:color="auto"/>
      </w:divBdr>
    </w:div>
    <w:div w:id="1853833662">
      <w:bodyDiv w:val="1"/>
      <w:marLeft w:val="0"/>
      <w:marRight w:val="0"/>
      <w:marTop w:val="0"/>
      <w:marBottom w:val="0"/>
      <w:divBdr>
        <w:top w:val="none" w:sz="0" w:space="0" w:color="auto"/>
        <w:left w:val="none" w:sz="0" w:space="0" w:color="auto"/>
        <w:bottom w:val="none" w:sz="0" w:space="0" w:color="auto"/>
        <w:right w:val="none" w:sz="0" w:space="0" w:color="auto"/>
      </w:divBdr>
    </w:div>
    <w:div w:id="1855455681">
      <w:bodyDiv w:val="1"/>
      <w:marLeft w:val="0"/>
      <w:marRight w:val="0"/>
      <w:marTop w:val="0"/>
      <w:marBottom w:val="0"/>
      <w:divBdr>
        <w:top w:val="none" w:sz="0" w:space="0" w:color="auto"/>
        <w:left w:val="none" w:sz="0" w:space="0" w:color="auto"/>
        <w:bottom w:val="none" w:sz="0" w:space="0" w:color="auto"/>
        <w:right w:val="none" w:sz="0" w:space="0" w:color="auto"/>
      </w:divBdr>
    </w:div>
    <w:div w:id="1884368678">
      <w:bodyDiv w:val="1"/>
      <w:marLeft w:val="0"/>
      <w:marRight w:val="0"/>
      <w:marTop w:val="0"/>
      <w:marBottom w:val="0"/>
      <w:divBdr>
        <w:top w:val="none" w:sz="0" w:space="0" w:color="auto"/>
        <w:left w:val="none" w:sz="0" w:space="0" w:color="auto"/>
        <w:bottom w:val="none" w:sz="0" w:space="0" w:color="auto"/>
        <w:right w:val="none" w:sz="0" w:space="0" w:color="auto"/>
      </w:divBdr>
    </w:div>
    <w:div w:id="1902323717">
      <w:bodyDiv w:val="1"/>
      <w:marLeft w:val="0"/>
      <w:marRight w:val="0"/>
      <w:marTop w:val="0"/>
      <w:marBottom w:val="0"/>
      <w:divBdr>
        <w:top w:val="none" w:sz="0" w:space="0" w:color="auto"/>
        <w:left w:val="none" w:sz="0" w:space="0" w:color="auto"/>
        <w:bottom w:val="none" w:sz="0" w:space="0" w:color="auto"/>
        <w:right w:val="none" w:sz="0" w:space="0" w:color="auto"/>
      </w:divBdr>
    </w:div>
    <w:div w:id="1910311032">
      <w:bodyDiv w:val="1"/>
      <w:marLeft w:val="0"/>
      <w:marRight w:val="0"/>
      <w:marTop w:val="0"/>
      <w:marBottom w:val="0"/>
      <w:divBdr>
        <w:top w:val="none" w:sz="0" w:space="0" w:color="auto"/>
        <w:left w:val="none" w:sz="0" w:space="0" w:color="auto"/>
        <w:bottom w:val="none" w:sz="0" w:space="0" w:color="auto"/>
        <w:right w:val="none" w:sz="0" w:space="0" w:color="auto"/>
      </w:divBdr>
    </w:div>
    <w:div w:id="1976255455">
      <w:bodyDiv w:val="1"/>
      <w:marLeft w:val="0"/>
      <w:marRight w:val="0"/>
      <w:marTop w:val="0"/>
      <w:marBottom w:val="0"/>
      <w:divBdr>
        <w:top w:val="none" w:sz="0" w:space="0" w:color="auto"/>
        <w:left w:val="none" w:sz="0" w:space="0" w:color="auto"/>
        <w:bottom w:val="none" w:sz="0" w:space="0" w:color="auto"/>
        <w:right w:val="none" w:sz="0" w:space="0" w:color="auto"/>
      </w:divBdr>
    </w:div>
    <w:div w:id="1979070709">
      <w:bodyDiv w:val="1"/>
      <w:marLeft w:val="0"/>
      <w:marRight w:val="0"/>
      <w:marTop w:val="0"/>
      <w:marBottom w:val="0"/>
      <w:divBdr>
        <w:top w:val="none" w:sz="0" w:space="0" w:color="auto"/>
        <w:left w:val="none" w:sz="0" w:space="0" w:color="auto"/>
        <w:bottom w:val="none" w:sz="0" w:space="0" w:color="auto"/>
        <w:right w:val="none" w:sz="0" w:space="0" w:color="auto"/>
      </w:divBdr>
    </w:div>
    <w:div w:id="1979533681">
      <w:bodyDiv w:val="1"/>
      <w:marLeft w:val="0"/>
      <w:marRight w:val="0"/>
      <w:marTop w:val="0"/>
      <w:marBottom w:val="0"/>
      <w:divBdr>
        <w:top w:val="none" w:sz="0" w:space="0" w:color="auto"/>
        <w:left w:val="none" w:sz="0" w:space="0" w:color="auto"/>
        <w:bottom w:val="none" w:sz="0" w:space="0" w:color="auto"/>
        <w:right w:val="none" w:sz="0" w:space="0" w:color="auto"/>
      </w:divBdr>
    </w:div>
    <w:div w:id="2009555248">
      <w:bodyDiv w:val="1"/>
      <w:marLeft w:val="0"/>
      <w:marRight w:val="0"/>
      <w:marTop w:val="0"/>
      <w:marBottom w:val="0"/>
      <w:divBdr>
        <w:top w:val="none" w:sz="0" w:space="0" w:color="auto"/>
        <w:left w:val="none" w:sz="0" w:space="0" w:color="auto"/>
        <w:bottom w:val="none" w:sz="0" w:space="0" w:color="auto"/>
        <w:right w:val="none" w:sz="0" w:space="0" w:color="auto"/>
      </w:divBdr>
    </w:div>
    <w:div w:id="2028748988">
      <w:bodyDiv w:val="1"/>
      <w:marLeft w:val="0"/>
      <w:marRight w:val="0"/>
      <w:marTop w:val="0"/>
      <w:marBottom w:val="0"/>
      <w:divBdr>
        <w:top w:val="none" w:sz="0" w:space="0" w:color="auto"/>
        <w:left w:val="none" w:sz="0" w:space="0" w:color="auto"/>
        <w:bottom w:val="none" w:sz="0" w:space="0" w:color="auto"/>
        <w:right w:val="none" w:sz="0" w:space="0" w:color="auto"/>
      </w:divBdr>
    </w:div>
    <w:div w:id="2042172264">
      <w:bodyDiv w:val="1"/>
      <w:marLeft w:val="0"/>
      <w:marRight w:val="0"/>
      <w:marTop w:val="0"/>
      <w:marBottom w:val="0"/>
      <w:divBdr>
        <w:top w:val="none" w:sz="0" w:space="0" w:color="auto"/>
        <w:left w:val="none" w:sz="0" w:space="0" w:color="auto"/>
        <w:bottom w:val="none" w:sz="0" w:space="0" w:color="auto"/>
        <w:right w:val="none" w:sz="0" w:space="0" w:color="auto"/>
      </w:divBdr>
    </w:div>
    <w:div w:id="2083796186">
      <w:bodyDiv w:val="1"/>
      <w:marLeft w:val="0"/>
      <w:marRight w:val="0"/>
      <w:marTop w:val="0"/>
      <w:marBottom w:val="0"/>
      <w:divBdr>
        <w:top w:val="none" w:sz="0" w:space="0" w:color="auto"/>
        <w:left w:val="none" w:sz="0" w:space="0" w:color="auto"/>
        <w:bottom w:val="none" w:sz="0" w:space="0" w:color="auto"/>
        <w:right w:val="none" w:sz="0" w:space="0" w:color="auto"/>
      </w:divBdr>
    </w:div>
    <w:div w:id="213162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1F0C50C1D709408E98084B754D259B" ma:contentTypeVersion="2" ma:contentTypeDescription="Create a new document." ma:contentTypeScope="" ma:versionID="54bc8cfe31d3f5efe09adc29baac700c">
  <xsd:schema xmlns:xsd="http://www.w3.org/2001/XMLSchema" xmlns:xs="http://www.w3.org/2001/XMLSchema" xmlns:p="http://schemas.microsoft.com/office/2006/metadata/properties" xmlns:ns2="04f70824-1df9-40e7-b128-83edeabdbf48" targetNamespace="http://schemas.microsoft.com/office/2006/metadata/properties" ma:root="true" ma:fieldsID="80a5478f5d273c6d658af8e0d6b807b3" ns2:_="">
    <xsd:import namespace="04f70824-1df9-40e7-b128-83edeabdbf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f70824-1df9-40e7-b128-83edeabdb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6E2FD-1607-4B43-BF88-26BFF7B83E5B}"/>
</file>

<file path=customXml/itemProps2.xml><?xml version="1.0" encoding="utf-8"?>
<ds:datastoreItem xmlns:ds="http://schemas.openxmlformats.org/officeDocument/2006/customXml" ds:itemID="{BABAAA68-9BD8-4A34-885F-73ED0F53EB5E}">
  <ds:schemaRefs>
    <ds:schemaRef ds:uri="http://schemas.microsoft.com/office/2006/metadata/properties"/>
    <ds:schemaRef ds:uri="http://schemas.microsoft.com/office/infopath/2007/PartnerControls"/>
    <ds:schemaRef ds:uri="77dce447-0566-47ff-8c07-c9b85fda5322"/>
  </ds:schemaRefs>
</ds:datastoreItem>
</file>

<file path=customXml/itemProps3.xml><?xml version="1.0" encoding="utf-8"?>
<ds:datastoreItem xmlns:ds="http://schemas.openxmlformats.org/officeDocument/2006/customXml" ds:itemID="{2A0237E4-E846-4534-8C5A-4638FAE33043}">
  <ds:schemaRefs>
    <ds:schemaRef ds:uri="http://schemas.microsoft.com/sharepoint/v3/contenttype/forms"/>
  </ds:schemaRefs>
</ds:datastoreItem>
</file>

<file path=customXml/itemProps4.xml><?xml version="1.0" encoding="utf-8"?>
<ds:datastoreItem xmlns:ds="http://schemas.openxmlformats.org/officeDocument/2006/customXml" ds:itemID="{183F855A-F74D-493C-9619-515CE2377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627</Words>
  <Characters>3574</Characters>
  <Application>Microsoft Office Word</Application>
  <DocSecurity>0</DocSecurity>
  <Lines>29</Lines>
  <Paragraphs>8</Paragraphs>
  <ScaleCrop>false</ScaleCrop>
  <Company>Department of Veterans Affairs</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Calvey, Robert J.  (ERPI)</dc:creator>
  <cp:keywords/>
  <dc:description/>
  <cp:lastModifiedBy>Buker, Kate E.</cp:lastModifiedBy>
  <cp:revision>3</cp:revision>
  <dcterms:created xsi:type="dcterms:W3CDTF">2022-08-24T18:08:00Z</dcterms:created>
  <dcterms:modified xsi:type="dcterms:W3CDTF">2022-08-24T18:09:00Z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0x010100181F0C50C1D709408E98084B754D259B</vt:lpwstr>
  </property>
  <property fmtid="{D5CDD505-2E9C-101B-9397-08002B2CF9AE}" pid="3" name="Order">
    <vt:r8>123600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SharedWithUsers">
    <vt:lpwstr>2617;#Buker, Kate E.</vt:lpwstr>
  </property>
  <property fmtid="{D5CDD505-2E9C-101B-9397-08002B2CF9AE}" pid="9" name="_ExtendedDescription">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ies>
</file>